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6828" w14:textId="4F2B95A5" w:rsidR="004E5752" w:rsidRDefault="00FB1A50" w:rsidP="004E5752">
      <w:pPr>
        <w:pBdr>
          <w:top w:val="single" w:sz="4" w:space="1" w:color="auto"/>
          <w:bottom w:val="single" w:sz="4" w:space="1" w:color="auto"/>
        </w:pBdr>
        <w:rPr>
          <w:rFonts w:ascii="Century Schoolbook" w:hAnsi="Century Schoolbook"/>
        </w:rPr>
      </w:pPr>
      <w:r>
        <w:rPr>
          <w:rFonts w:ascii="Century Schoolbook" w:hAnsi="Century Schoolbook"/>
        </w:rPr>
        <w:t xml:space="preserve">Submitters: Adam &amp; </w:t>
      </w:r>
      <w:proofErr w:type="spellStart"/>
      <w:r>
        <w:rPr>
          <w:rFonts w:ascii="Century Schoolbook" w:hAnsi="Century Schoolbook"/>
        </w:rPr>
        <w:t>Shachaf</w:t>
      </w:r>
      <w:proofErr w:type="spellEnd"/>
      <w:r>
        <w:rPr>
          <w:rFonts w:ascii="Century Schoolbook" w:hAnsi="Century Schoolbook"/>
        </w:rPr>
        <w:t xml:space="preserve"> </w:t>
      </w:r>
    </w:p>
    <w:p w14:paraId="5618C4D0" w14:textId="202132DD" w:rsidR="004E5752" w:rsidRDefault="004E5752" w:rsidP="004E5752">
      <w:pPr>
        <w:bidi w:val="0"/>
        <w:jc w:val="left"/>
        <w:rPr>
          <w:rFonts w:ascii="Century Schoolbook" w:hAnsi="Century Schoolbook"/>
          <w:b/>
          <w:bCs/>
          <w:sz w:val="28"/>
          <w:szCs w:val="28"/>
        </w:rPr>
      </w:pPr>
      <w:r w:rsidRPr="006754B4">
        <w:rPr>
          <w:rFonts w:ascii="Century Schoolbook" w:hAnsi="Century Schoolbook"/>
          <w:b/>
          <w:bCs/>
          <w:sz w:val="28"/>
          <w:szCs w:val="28"/>
        </w:rPr>
        <w:t>1</w:t>
      </w:r>
      <w:r w:rsidRPr="006754B4">
        <w:rPr>
          <w:rFonts w:ascii="Century Schoolbook" w:hAnsi="Century Schoolbook"/>
          <w:b/>
          <w:bCs/>
          <w:sz w:val="28"/>
          <w:szCs w:val="28"/>
        </w:rPr>
        <w:tab/>
      </w:r>
      <w:r w:rsidR="00E84FB0">
        <w:rPr>
          <w:rFonts w:ascii="Century Schoolbook" w:hAnsi="Century Schoolbook"/>
          <w:b/>
          <w:bCs/>
          <w:sz w:val="28"/>
          <w:szCs w:val="28"/>
        </w:rPr>
        <w:t xml:space="preserve">The </w:t>
      </w:r>
      <w:r w:rsidR="006F579B" w:rsidRPr="006754B4">
        <w:rPr>
          <w:rFonts w:ascii="Century Schoolbook" w:hAnsi="Century Schoolbook"/>
          <w:b/>
          <w:bCs/>
          <w:sz w:val="28"/>
          <w:szCs w:val="28"/>
        </w:rPr>
        <w:t xml:space="preserve">Concurrent Binary Search Tree </w:t>
      </w:r>
      <w:r w:rsidR="00E84FB0">
        <w:rPr>
          <w:rFonts w:ascii="Century Schoolbook" w:hAnsi="Century Schoolbook"/>
          <w:b/>
          <w:bCs/>
          <w:sz w:val="28"/>
          <w:szCs w:val="28"/>
        </w:rPr>
        <w:t>Algorithm</w:t>
      </w:r>
    </w:p>
    <w:p w14:paraId="34A919BC" w14:textId="70B0AFAC" w:rsidR="00A9341B" w:rsidRPr="003D6511" w:rsidRDefault="00A9341B" w:rsidP="00A9341B">
      <w:pPr>
        <w:bidi w:val="0"/>
        <w:jc w:val="left"/>
        <w:rPr>
          <w:rFonts w:ascii="Century Schoolbook" w:hAnsi="Century Schoolbook"/>
          <w:b/>
          <w:bCs/>
          <w:sz w:val="26"/>
          <w:szCs w:val="26"/>
        </w:rPr>
      </w:pPr>
      <w:r w:rsidRPr="003D6511">
        <w:rPr>
          <w:rFonts w:ascii="Century Schoolbook" w:hAnsi="Century Schoolbook"/>
          <w:b/>
          <w:bCs/>
          <w:sz w:val="26"/>
          <w:szCs w:val="26"/>
        </w:rPr>
        <w:t>1.1</w:t>
      </w:r>
      <w:r w:rsidRPr="003D6511">
        <w:rPr>
          <w:rFonts w:ascii="Century Schoolbook" w:hAnsi="Century Schoolbook"/>
          <w:b/>
          <w:bCs/>
          <w:sz w:val="26"/>
          <w:szCs w:val="26"/>
        </w:rPr>
        <w:tab/>
        <w:t>Abstract</w:t>
      </w:r>
    </w:p>
    <w:p w14:paraId="125C4593" w14:textId="264F4614" w:rsidR="008D159D" w:rsidRPr="008D159D" w:rsidRDefault="00B811EA" w:rsidP="004052AB">
      <w:pPr>
        <w:bidi w:val="0"/>
        <w:jc w:val="both"/>
        <w:rPr>
          <w:rFonts w:ascii="Century Schoolbook" w:hAnsi="Century Schoolbook"/>
          <w:sz w:val="22"/>
          <w:szCs w:val="22"/>
        </w:rPr>
      </w:pPr>
      <w:r w:rsidRPr="008D159D">
        <w:rPr>
          <w:rFonts w:ascii="Century Schoolbook" w:hAnsi="Century Schoolbook"/>
          <w:sz w:val="22"/>
          <w:szCs w:val="22"/>
        </w:rPr>
        <w:t xml:space="preserve">This algorithm </w:t>
      </w:r>
      <w:r w:rsidR="008D159D" w:rsidRPr="008D159D">
        <w:rPr>
          <w:rFonts w:ascii="Century Schoolbook" w:hAnsi="Century Schoolbook"/>
          <w:sz w:val="22"/>
          <w:szCs w:val="22"/>
        </w:rPr>
        <w:t xml:space="preserve">is constituted by the standard </w:t>
      </w:r>
      <w:r w:rsidR="00241BA8">
        <w:rPr>
          <w:rFonts w:ascii="Century Schoolbook" w:hAnsi="Century Schoolbook"/>
          <w:sz w:val="22"/>
          <w:szCs w:val="22"/>
        </w:rPr>
        <w:t>ADT of a set. That includes</w:t>
      </w:r>
      <w:r w:rsidR="008D159D" w:rsidRPr="008D159D">
        <w:rPr>
          <w:rFonts w:ascii="Century Schoolbook" w:hAnsi="Century Schoolbook"/>
          <w:sz w:val="22"/>
          <w:szCs w:val="22"/>
        </w:rPr>
        <w:t>:</w:t>
      </w:r>
    </w:p>
    <w:p w14:paraId="10548040" w14:textId="42FDF076" w:rsidR="008D159D" w:rsidRDefault="008D159D"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sidRPr="00DB525D">
        <w:rPr>
          <w:rFonts w:ascii="Century Schoolbook" w:hAnsi="Century Schoolbook"/>
          <w:i/>
          <w:iCs/>
          <w:sz w:val="22"/>
          <w:szCs w:val="22"/>
        </w:rPr>
        <w:t>add(</w:t>
      </w:r>
      <w:r w:rsidR="000A2298" w:rsidRPr="00DB525D">
        <w:rPr>
          <w:rFonts w:ascii="Century Schoolbook" w:hAnsi="Century Schoolbook"/>
          <w:i/>
          <w:iCs/>
          <w:sz w:val="22"/>
          <w:szCs w:val="22"/>
        </w:rPr>
        <w:t>x)</w:t>
      </w:r>
      <w:r w:rsidR="00821C42">
        <w:rPr>
          <w:rFonts w:ascii="Century Schoolbook" w:hAnsi="Century Schoolbook"/>
          <w:sz w:val="22"/>
          <w:szCs w:val="22"/>
        </w:rPr>
        <w:t xml:space="preserve"> </w:t>
      </w:r>
      <w:r w:rsidR="000A2298">
        <w:rPr>
          <w:rFonts w:ascii="Century Schoolbook" w:hAnsi="Century Schoolbook"/>
          <w:sz w:val="22"/>
          <w:szCs w:val="22"/>
        </w:rPr>
        <w:t xml:space="preserve">method adds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to the tree, returning </w:t>
      </w:r>
      <w:r w:rsidR="00B02D2B">
        <w:rPr>
          <w:rFonts w:ascii="Century Schoolbook" w:hAnsi="Century Schoolbook"/>
          <w:i/>
          <w:iCs/>
          <w:sz w:val="22"/>
          <w:szCs w:val="22"/>
        </w:rPr>
        <w:t xml:space="preserve">true </w:t>
      </w:r>
      <w:r w:rsidR="00B02D2B">
        <w:rPr>
          <w:rFonts w:ascii="Century Schoolbook" w:hAnsi="Century Schoolbook"/>
          <w:sz w:val="22"/>
          <w:szCs w:val="22"/>
        </w:rPr>
        <w:t xml:space="preserve">if and only if </w:t>
      </w:r>
      <w:r w:rsidR="00B02D2B">
        <w:rPr>
          <w:rFonts w:ascii="Century Schoolbook" w:hAnsi="Century Schoolbook"/>
          <w:i/>
          <w:iCs/>
          <w:sz w:val="22"/>
          <w:szCs w:val="22"/>
        </w:rPr>
        <w:t xml:space="preserve">x </w:t>
      </w:r>
      <w:r w:rsidR="00B02D2B">
        <w:rPr>
          <w:rFonts w:ascii="Century Schoolbook" w:hAnsi="Century Schoolbook"/>
          <w:sz w:val="22"/>
          <w:szCs w:val="22"/>
        </w:rPr>
        <w:t xml:space="preserve">wasn’t already in the </w:t>
      </w:r>
      <w:r w:rsidR="001F133A">
        <w:rPr>
          <w:rFonts w:ascii="Century Schoolbook" w:hAnsi="Century Schoolbook"/>
          <w:sz w:val="22"/>
          <w:szCs w:val="22"/>
        </w:rPr>
        <w:t>tree.</w:t>
      </w:r>
    </w:p>
    <w:p w14:paraId="6B21F657" w14:textId="0A205F42" w:rsidR="004502BB" w:rsidRDefault="004502BB" w:rsidP="004052AB">
      <w:pPr>
        <w:bidi w:val="0"/>
        <w:spacing w:after="0"/>
        <w:jc w:val="both"/>
        <w:rPr>
          <w:rFonts w:ascii="Century Schoolbook" w:hAnsi="Century Schoolbook"/>
          <w:sz w:val="22"/>
          <w:szCs w:val="22"/>
        </w:rPr>
      </w:pPr>
      <w:r w:rsidRPr="008D159D">
        <w:rPr>
          <w:rFonts w:ascii="Century Schoolbook" w:hAnsi="Century Schoolbook"/>
          <w:sz w:val="22"/>
          <w:szCs w:val="22"/>
        </w:rPr>
        <w:t xml:space="preserve">– The </w:t>
      </w:r>
      <w:r>
        <w:rPr>
          <w:rFonts w:ascii="Century Schoolbook" w:hAnsi="Century Schoolbook"/>
          <w:i/>
          <w:iCs/>
          <w:sz w:val="22"/>
          <w:szCs w:val="22"/>
        </w:rPr>
        <w:t xml:space="preserve">remove(x) </w:t>
      </w:r>
      <w:r w:rsidR="00B06CEE">
        <w:rPr>
          <w:rFonts w:ascii="Century Schoolbook" w:hAnsi="Century Schoolbook"/>
          <w:sz w:val="22"/>
          <w:szCs w:val="22"/>
        </w:rPr>
        <w:t xml:space="preserve">method removes </w:t>
      </w:r>
      <w:r>
        <w:rPr>
          <w:rFonts w:ascii="Century Schoolbook" w:hAnsi="Century Schoolbook"/>
          <w:i/>
          <w:iCs/>
          <w:sz w:val="22"/>
          <w:szCs w:val="22"/>
        </w:rPr>
        <w:t xml:space="preserve">x </w:t>
      </w:r>
      <w:r>
        <w:rPr>
          <w:rFonts w:ascii="Century Schoolbook" w:hAnsi="Century Schoolbook"/>
          <w:sz w:val="22"/>
          <w:szCs w:val="22"/>
        </w:rPr>
        <w:t xml:space="preserve">to the tree, returning </w:t>
      </w:r>
      <w:r>
        <w:rPr>
          <w:rFonts w:ascii="Century Schoolbook" w:hAnsi="Century Schoolbook"/>
          <w:i/>
          <w:iCs/>
          <w:sz w:val="22"/>
          <w:szCs w:val="22"/>
        </w:rPr>
        <w:t xml:space="preserve">true </w:t>
      </w:r>
      <w:r>
        <w:rPr>
          <w:rFonts w:ascii="Century Schoolbook" w:hAnsi="Century Schoolbook"/>
          <w:sz w:val="22"/>
          <w:szCs w:val="22"/>
        </w:rPr>
        <w:t xml:space="preserve">if and only if </w:t>
      </w:r>
      <w:r>
        <w:rPr>
          <w:rFonts w:ascii="Century Schoolbook" w:hAnsi="Century Schoolbook"/>
          <w:i/>
          <w:iCs/>
          <w:sz w:val="22"/>
          <w:szCs w:val="22"/>
        </w:rPr>
        <w:t xml:space="preserve">x </w:t>
      </w:r>
      <w:r w:rsidR="005950CB">
        <w:rPr>
          <w:rFonts w:ascii="Century Schoolbook" w:hAnsi="Century Schoolbook"/>
          <w:sz w:val="22"/>
          <w:szCs w:val="22"/>
        </w:rPr>
        <w:t xml:space="preserve">was </w:t>
      </w:r>
      <w:r>
        <w:rPr>
          <w:rFonts w:ascii="Century Schoolbook" w:hAnsi="Century Schoolbook"/>
          <w:sz w:val="22"/>
          <w:szCs w:val="22"/>
        </w:rPr>
        <w:t xml:space="preserve">in the </w:t>
      </w:r>
      <w:r w:rsidR="001F133A">
        <w:rPr>
          <w:rFonts w:ascii="Century Schoolbook" w:hAnsi="Century Schoolbook"/>
          <w:sz w:val="22"/>
          <w:szCs w:val="22"/>
        </w:rPr>
        <w:t>tree.</w:t>
      </w:r>
    </w:p>
    <w:p w14:paraId="0CD4E7B6" w14:textId="566D6684" w:rsidR="004052AB" w:rsidRDefault="004502BB" w:rsidP="004052AB">
      <w:pPr>
        <w:bidi w:val="0"/>
        <w:jc w:val="both"/>
        <w:rPr>
          <w:rFonts w:ascii="Century Schoolbook" w:hAnsi="Century Schoolbook"/>
          <w:sz w:val="22"/>
          <w:szCs w:val="22"/>
        </w:rPr>
      </w:pPr>
      <w:r w:rsidRPr="008D159D">
        <w:rPr>
          <w:rFonts w:ascii="Century Schoolbook" w:hAnsi="Century Schoolbook"/>
          <w:sz w:val="22"/>
          <w:szCs w:val="22"/>
        </w:rPr>
        <w:t xml:space="preserve">– The </w:t>
      </w:r>
      <w:r w:rsidR="00841AD5">
        <w:rPr>
          <w:rFonts w:ascii="Century Schoolbook" w:hAnsi="Century Schoolbook"/>
          <w:i/>
          <w:iCs/>
          <w:sz w:val="22"/>
          <w:szCs w:val="22"/>
        </w:rPr>
        <w:t>contains(x)</w:t>
      </w:r>
      <w:r w:rsidR="00821C42">
        <w:t xml:space="preserve"> </w:t>
      </w:r>
      <w:r>
        <w:rPr>
          <w:rFonts w:ascii="Century Schoolbook" w:hAnsi="Century Schoolbook"/>
          <w:sz w:val="22"/>
          <w:szCs w:val="22"/>
        </w:rPr>
        <w:t xml:space="preserve">method </w:t>
      </w:r>
      <w:r w:rsidR="001F133A">
        <w:rPr>
          <w:rFonts w:ascii="Century Schoolbook" w:hAnsi="Century Schoolbook"/>
          <w:sz w:val="22"/>
          <w:szCs w:val="22"/>
        </w:rPr>
        <w:t xml:space="preserve">returns </w:t>
      </w:r>
      <w:r w:rsidR="001F133A">
        <w:rPr>
          <w:rFonts w:ascii="Century Schoolbook" w:hAnsi="Century Schoolbook"/>
          <w:i/>
          <w:iCs/>
          <w:sz w:val="22"/>
          <w:szCs w:val="22"/>
        </w:rPr>
        <w:t xml:space="preserve">true </w:t>
      </w:r>
      <w:r w:rsidR="001F133A">
        <w:rPr>
          <w:rFonts w:ascii="Century Schoolbook" w:hAnsi="Century Schoolbook"/>
          <w:sz w:val="22"/>
          <w:szCs w:val="22"/>
        </w:rPr>
        <w:t xml:space="preserve">if and only if </w:t>
      </w:r>
      <w:r w:rsidR="001F133A">
        <w:rPr>
          <w:rFonts w:ascii="Century Schoolbook" w:hAnsi="Century Schoolbook"/>
          <w:i/>
          <w:iCs/>
          <w:sz w:val="22"/>
          <w:szCs w:val="22"/>
        </w:rPr>
        <w:t xml:space="preserve">x </w:t>
      </w:r>
      <w:r w:rsidR="001F133A">
        <w:rPr>
          <w:rFonts w:ascii="Century Schoolbook" w:hAnsi="Century Schoolbook"/>
          <w:sz w:val="22"/>
          <w:szCs w:val="22"/>
        </w:rPr>
        <w:t>was in the tree.</w:t>
      </w:r>
    </w:p>
    <w:p w14:paraId="2FB25F63" w14:textId="6CEADF2F" w:rsidR="00EB10C2" w:rsidRDefault="004052AB" w:rsidP="00EB10C2">
      <w:pPr>
        <w:bidi w:val="0"/>
        <w:spacing w:after="0"/>
        <w:jc w:val="both"/>
        <w:rPr>
          <w:rFonts w:ascii="Century Schoolbook" w:hAnsi="Century Schoolbook"/>
          <w:sz w:val="22"/>
          <w:szCs w:val="22"/>
        </w:rPr>
      </w:pPr>
      <w:r>
        <w:rPr>
          <w:rFonts w:ascii="Century Schoolbook" w:hAnsi="Century Schoolbook"/>
          <w:sz w:val="22"/>
          <w:szCs w:val="22"/>
        </w:rPr>
        <w:t>Due to</w:t>
      </w:r>
      <w:r w:rsidR="00CB7707">
        <w:rPr>
          <w:rFonts w:ascii="Century Schoolbook" w:hAnsi="Century Schoolbook"/>
          <w:sz w:val="22"/>
          <w:szCs w:val="22"/>
        </w:rPr>
        <w:t xml:space="preserve"> a</w:t>
      </w:r>
      <w:r>
        <w:rPr>
          <w:rFonts w:ascii="Century Schoolbook" w:hAnsi="Century Schoolbook"/>
          <w:sz w:val="22"/>
          <w:szCs w:val="22"/>
        </w:rPr>
        <w:t xml:space="preserve"> set being represented by such data structure like a binary search tree, there are certain mechanisms which require additional care</w:t>
      </w:r>
      <w:r w:rsidR="00241BA8">
        <w:rPr>
          <w:rFonts w:ascii="Century Schoolbook" w:hAnsi="Century Schoolbook"/>
          <w:sz w:val="22"/>
          <w:szCs w:val="22"/>
        </w:rPr>
        <w:t xml:space="preserve"> in comparison to</w:t>
      </w:r>
      <w:r>
        <w:rPr>
          <w:rFonts w:ascii="Century Schoolbook" w:hAnsi="Century Schoolbook"/>
          <w:sz w:val="22"/>
          <w:szCs w:val="22"/>
        </w:rPr>
        <w:t xml:space="preserve"> the </w:t>
      </w:r>
      <w:r>
        <w:rPr>
          <w:rFonts w:ascii="Century Schoolbook" w:hAnsi="Century Schoolbook"/>
          <w:i/>
          <w:iCs/>
          <w:sz w:val="22"/>
          <w:szCs w:val="22"/>
        </w:rPr>
        <w:t>Lazy List</w:t>
      </w:r>
      <w:r>
        <w:rPr>
          <w:rFonts w:ascii="Century Schoolbook" w:hAnsi="Century Schoolbook"/>
          <w:sz w:val="22"/>
          <w:szCs w:val="22"/>
        </w:rPr>
        <w:t xml:space="preserve">. </w:t>
      </w:r>
      <w:r w:rsidR="00A96DDC">
        <w:rPr>
          <w:rFonts w:ascii="Century Schoolbook" w:hAnsi="Century Schoolbook"/>
          <w:sz w:val="22"/>
          <w:szCs w:val="22"/>
        </w:rPr>
        <w:t>Such additional care,</w:t>
      </w:r>
      <w:r w:rsidR="00CE2AE4">
        <w:rPr>
          <w:rFonts w:ascii="Century Schoolbook" w:hAnsi="Century Schoolbook"/>
          <w:sz w:val="22"/>
          <w:szCs w:val="22"/>
        </w:rPr>
        <w:t xml:space="preserve"> is</w:t>
      </w:r>
      <w:r w:rsidR="00A96DDC">
        <w:rPr>
          <w:rFonts w:ascii="Century Schoolbook" w:hAnsi="Century Schoolbook"/>
          <w:sz w:val="22"/>
          <w:szCs w:val="22"/>
        </w:rPr>
        <w:t xml:space="preserve"> </w:t>
      </w:r>
      <w:r w:rsidR="00241BA8">
        <w:rPr>
          <w:rFonts w:ascii="Century Schoolbook" w:hAnsi="Century Schoolbook"/>
          <w:sz w:val="22"/>
          <w:szCs w:val="22"/>
        </w:rPr>
        <w:t xml:space="preserve">induced merely due to the fact that when </w:t>
      </w:r>
      <w:proofErr w:type="gramStart"/>
      <w:r w:rsidR="00241BA8" w:rsidRPr="001F43D0">
        <w:rPr>
          <w:rFonts w:ascii="Century Schoolbook" w:hAnsi="Century Schoolbook"/>
          <w:i/>
          <w:iCs/>
          <w:sz w:val="22"/>
          <w:szCs w:val="22"/>
        </w:rPr>
        <w:t>remov</w:t>
      </w:r>
      <w:r w:rsidR="001F43D0" w:rsidRPr="001F43D0">
        <w:rPr>
          <w:rFonts w:ascii="Century Schoolbook" w:hAnsi="Century Schoolbook"/>
          <w:i/>
          <w:iCs/>
          <w:sz w:val="22"/>
          <w:szCs w:val="22"/>
        </w:rPr>
        <w:t>e</w:t>
      </w:r>
      <w:r w:rsidR="001F43D0">
        <w:rPr>
          <w:rFonts w:ascii="Century Schoolbook" w:hAnsi="Century Schoolbook"/>
          <w:sz w:val="22"/>
          <w:szCs w:val="22"/>
        </w:rPr>
        <w:t>(</w:t>
      </w:r>
      <w:proofErr w:type="gramEnd"/>
      <w:r w:rsidR="001F43D0">
        <w:rPr>
          <w:rFonts w:ascii="Century Schoolbook" w:hAnsi="Century Schoolbook"/>
          <w:sz w:val="22"/>
          <w:szCs w:val="22"/>
        </w:rPr>
        <w:t>)-</w:t>
      </w:r>
      <w:proofErr w:type="spellStart"/>
      <w:r w:rsidR="00241BA8" w:rsidRPr="001F43D0">
        <w:rPr>
          <w:rFonts w:ascii="Century Schoolbook" w:hAnsi="Century Schoolbook"/>
          <w:sz w:val="22"/>
          <w:szCs w:val="22"/>
        </w:rPr>
        <w:t>ing</w:t>
      </w:r>
      <w:proofErr w:type="spellEnd"/>
      <w:r w:rsidR="00241BA8">
        <w:rPr>
          <w:rFonts w:ascii="Century Schoolbook" w:hAnsi="Century Schoolbook"/>
          <w:i/>
          <w:iCs/>
          <w:sz w:val="22"/>
          <w:szCs w:val="22"/>
        </w:rPr>
        <w:t xml:space="preserve"> binary nodes </w:t>
      </w:r>
      <w:r w:rsidR="00241BA8">
        <w:rPr>
          <w:rFonts w:ascii="Century Schoolbook" w:hAnsi="Century Schoolbook"/>
          <w:sz w:val="22"/>
          <w:szCs w:val="22"/>
        </w:rPr>
        <w:t>from the tree (nodes who have both a left and a right child (and thus a left and a right subtree)) – we are ought to replace such nodes with their successor in the tree, in order to maintain the</w:t>
      </w:r>
      <w:r w:rsidR="00CE2AE4">
        <w:rPr>
          <w:rFonts w:ascii="Century Schoolbook" w:hAnsi="Century Schoolbook"/>
          <w:sz w:val="22"/>
          <w:szCs w:val="22"/>
        </w:rPr>
        <w:t xml:space="preserve"> </w:t>
      </w:r>
      <w:r w:rsidR="00CE2AE4">
        <w:rPr>
          <w:rFonts w:ascii="Century Schoolbook" w:hAnsi="Century Schoolbook"/>
          <w:i/>
          <w:iCs/>
          <w:sz w:val="22"/>
          <w:szCs w:val="22"/>
        </w:rPr>
        <w:t>tree invariants</w:t>
      </w:r>
      <w:r w:rsidR="00CE2AE4">
        <w:rPr>
          <w:rFonts w:ascii="Century Schoolbook" w:hAnsi="Century Schoolbook"/>
          <w:sz w:val="22"/>
          <w:szCs w:val="22"/>
        </w:rPr>
        <w:t xml:space="preserve">. </w:t>
      </w:r>
      <w:r w:rsidR="00996695">
        <w:rPr>
          <w:rFonts w:ascii="Century Schoolbook" w:hAnsi="Century Schoolbook"/>
          <w:sz w:val="22"/>
          <w:szCs w:val="22"/>
        </w:rPr>
        <w:t>This mechanism presents the following inconsistency:</w:t>
      </w:r>
    </w:p>
    <w:p w14:paraId="2B262D87" w14:textId="29135C3F" w:rsidR="00B02D2B" w:rsidRDefault="006A2885" w:rsidP="00D11656">
      <w:pPr>
        <w:bidi w:val="0"/>
        <w:spacing w:after="0"/>
        <w:ind w:firstLine="720"/>
        <w:jc w:val="both"/>
        <w:rPr>
          <w:rFonts w:ascii="Century Schoolbook" w:eastAsiaTheme="minorEastAsia" w:hAnsi="Century Schoolbook"/>
          <w:sz w:val="22"/>
          <w:szCs w:val="22"/>
        </w:rPr>
      </w:pPr>
      <w:r>
        <w:rPr>
          <w:rFonts w:ascii="Century Schoolbook" w:hAnsi="Century Schoolbook"/>
          <w:sz w:val="22"/>
          <w:szCs w:val="22"/>
        </w:rPr>
        <w:t xml:space="preserve">Assume </w:t>
      </w:r>
      <w:r w:rsidR="00403270">
        <w:rPr>
          <w:rFonts w:ascii="Century Schoolbook" w:hAnsi="Century Schoolbook"/>
          <w:sz w:val="22"/>
          <w:szCs w:val="22"/>
        </w:rPr>
        <w:t xml:space="preserve">we have a tree with keys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1</m:t>
            </m:r>
          </m:sub>
        </m:sSub>
      </m:oMath>
      <w:r w:rsidR="00403270">
        <w:rPr>
          <w:rFonts w:ascii="Century Schoolbook" w:eastAsiaTheme="minorEastAsia" w:hAnsi="Century Schoolbook"/>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and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403270">
        <w:rPr>
          <w:rFonts w:ascii="Century Schoolbook" w:eastAsiaTheme="minorEastAsia" w:hAnsi="Century Schoolbook"/>
          <w:sz w:val="22"/>
          <w:szCs w:val="22"/>
        </w:rPr>
        <w:t xml:space="preserve"> is the successor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403270">
        <w:rPr>
          <w:rFonts w:ascii="Century Schoolbook" w:eastAsiaTheme="minorEastAsia" w:hAnsi="Century Schoolbook"/>
          <w:sz w:val="22"/>
          <w:szCs w:val="22"/>
        </w:rPr>
        <w:t>. Moreover, assume that</w:t>
      </w:r>
      <w:r w:rsidR="003B73C4">
        <w:rPr>
          <w:rFonts w:ascii="Century Schoolbook" w:eastAsiaTheme="minorEastAsia" w:hAnsi="Century Schoolbook"/>
          <w:sz w:val="22"/>
          <w:szCs w:val="22"/>
        </w:rPr>
        <w:t xml:space="preserve"> the path between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3B73C4">
        <w:rPr>
          <w:rFonts w:ascii="Century Schoolbook" w:eastAsiaTheme="minorEastAsia" w:hAnsi="Century Schoolbook"/>
          <w:sz w:val="22"/>
          <w:szCs w:val="22"/>
        </w:rPr>
        <w:t xml:space="preserve"> and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 xml:space="preserve"> is greater than one edge (i.e.,</w:t>
      </w:r>
      <w:r w:rsidR="00403270">
        <w:rPr>
          <w:rFonts w:ascii="Century Schoolbook" w:eastAsiaTheme="minorEastAsia" w:hAnsi="Century Schoolbook"/>
          <w:sz w:val="22"/>
          <w:szCs w:val="22"/>
        </w:rPr>
        <w:t xml:space="preserve"> there’s at least one key in the tree which</w:t>
      </w:r>
      <w:r w:rsidR="007330A2">
        <w:rPr>
          <w:rFonts w:ascii="Century Schoolbook" w:eastAsiaTheme="minorEastAsia" w:hAnsi="Century Schoolbook"/>
          <w:sz w:val="22"/>
          <w:szCs w:val="22"/>
        </w:rPr>
        <w:t xml:space="preserve"> is </w:t>
      </w:r>
      <w:r w:rsidR="003B73C4">
        <w:rPr>
          <w:rFonts w:ascii="Century Schoolbook" w:eastAsiaTheme="minorEastAsia" w:hAnsi="Century Schoolbook"/>
          <w:sz w:val="22"/>
          <w:szCs w:val="22"/>
        </w:rPr>
        <w:t>in-</w:t>
      </w:r>
      <w:r w:rsidR="007330A2">
        <w:rPr>
          <w:rFonts w:ascii="Century Schoolbook" w:eastAsiaTheme="minorEastAsia" w:hAnsi="Century Schoolbook"/>
          <w:sz w:val="22"/>
          <w:szCs w:val="22"/>
        </w:rPr>
        <w:t xml:space="preserve">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330A2">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3B73C4">
        <w:rPr>
          <w:rFonts w:ascii="Century Schoolbook" w:eastAsiaTheme="minorEastAsia" w:hAnsi="Century Schoolbook"/>
          <w:sz w:val="22"/>
          <w:szCs w:val="22"/>
        </w:rPr>
        <w:t>’s path)</w:t>
      </w:r>
      <w:r w:rsidR="00403270">
        <w:rPr>
          <w:rFonts w:ascii="Century Schoolbook" w:eastAsiaTheme="minorEastAsia" w:hAnsi="Century Schoolbook"/>
          <w:sz w:val="22"/>
          <w:szCs w:val="22"/>
        </w:rPr>
        <w:t xml:space="preserve">. </w:t>
      </w:r>
      <w:r w:rsidR="008C38A3">
        <w:rPr>
          <w:rFonts w:ascii="Century Schoolbook" w:eastAsiaTheme="minorEastAsia" w:hAnsi="Century Schoolbook"/>
          <w:sz w:val="22"/>
          <w:szCs w:val="22"/>
        </w:rPr>
        <w:t xml:space="preserve">Consequently, assume there is </w:t>
      </w:r>
      <w:r w:rsidR="00B44E33">
        <w:rPr>
          <w:rFonts w:ascii="Century Schoolbook" w:hAnsi="Century Schoolbook"/>
          <w:sz w:val="22"/>
          <w:szCs w:val="22"/>
        </w:rPr>
        <w:t xml:space="preserve">some </w:t>
      </w:r>
      <w:r>
        <w:rPr>
          <w:rFonts w:ascii="Century Schoolbook" w:hAnsi="Century Schoolbook"/>
          <w:sz w:val="22"/>
          <w:szCs w:val="22"/>
        </w:rPr>
        <w:t xml:space="preserve">operation </w:t>
      </w:r>
      <w:r w:rsidR="002D4892">
        <w:rPr>
          <w:rFonts w:ascii="Century Schoolbook" w:hAnsi="Century Schoolbook"/>
          <w:sz w:val="22"/>
          <w:szCs w:val="22"/>
        </w:rPr>
        <w:t xml:space="preserve">named </w:t>
      </w:r>
      <m:oMath>
        <m:r>
          <w:rPr>
            <w:rFonts w:ascii="Cambria Math" w:hAnsi="Cambria Math"/>
            <w:sz w:val="22"/>
            <w:szCs w:val="22"/>
          </w:rPr>
          <m:t xml:space="preserve">op </m:t>
        </m:r>
      </m:oMath>
      <w:r w:rsidR="00B44E33">
        <w:rPr>
          <w:rFonts w:ascii="Century Schoolbook" w:hAnsi="Century Schoolbook"/>
          <w:sz w:val="22"/>
          <w:szCs w:val="22"/>
        </w:rPr>
        <w:t xml:space="preserve">pending </w:t>
      </w:r>
      <w:r>
        <w:rPr>
          <w:rFonts w:ascii="Century Schoolbook" w:hAnsi="Century Schoolbook"/>
          <w:sz w:val="22"/>
          <w:szCs w:val="22"/>
        </w:rPr>
        <w:t xml:space="preserve">which </w:t>
      </w:r>
      <w:r w:rsidR="00995CCC">
        <w:rPr>
          <w:rFonts w:ascii="Century Schoolbook" w:hAnsi="Century Schoolbook"/>
          <w:sz w:val="22"/>
          <w:szCs w:val="22"/>
        </w:rPr>
        <w:t xml:space="preserve">is traversing through the tree to find if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2</m:t>
            </m:r>
          </m:sub>
        </m:sSub>
      </m:oMath>
      <w:r w:rsidR="00995CCC">
        <w:rPr>
          <w:rFonts w:ascii="Century Schoolbook" w:eastAsiaTheme="minorEastAsia" w:hAnsi="Century Schoolbook"/>
          <w:sz w:val="22"/>
          <w:szCs w:val="22"/>
        </w:rPr>
        <w:t xml:space="preserve"> exists in the tree</w:t>
      </w:r>
      <w:r w:rsidR="00873BE1">
        <w:rPr>
          <w:rFonts w:ascii="Century Schoolbook" w:eastAsiaTheme="minorEastAsia" w:hAnsi="Century Schoolbook"/>
          <w:sz w:val="22"/>
          <w:szCs w:val="22"/>
        </w:rPr>
        <w:t>. Moreover,</w:t>
      </w:r>
      <w:r w:rsidR="00995CCC">
        <w:rPr>
          <w:rFonts w:ascii="Century Schoolbook" w:eastAsiaTheme="minorEastAsia" w:hAnsi="Century Schoolbook"/>
          <w:sz w:val="22"/>
          <w:szCs w:val="22"/>
        </w:rPr>
        <w:t xml:space="preserve"> assume that </w:t>
      </w:r>
      <w:r w:rsidR="00873BE1">
        <w:rPr>
          <w:rFonts w:ascii="Century Schoolbook" w:eastAsiaTheme="minorEastAsia" w:hAnsi="Century Schoolbook"/>
          <w:i/>
          <w:iCs/>
          <w:sz w:val="22"/>
          <w:szCs w:val="22"/>
        </w:rPr>
        <w:t>op</w:t>
      </w:r>
      <w:r w:rsidR="00873BE1">
        <w:rPr>
          <w:rFonts w:ascii="Century Schoolbook" w:eastAsiaTheme="minorEastAsia" w:hAnsi="Century Schoolbook"/>
          <w:sz w:val="22"/>
          <w:szCs w:val="22"/>
        </w:rPr>
        <w:t xml:space="preserve">’s </w:t>
      </w:r>
      <w:r w:rsidR="00873BE1" w:rsidRPr="00873BE1">
        <w:rPr>
          <w:rFonts w:ascii="Century Schoolbook" w:eastAsiaTheme="minorEastAsia" w:hAnsi="Century Schoolbook"/>
          <w:i/>
          <w:iCs/>
          <w:sz w:val="22"/>
          <w:szCs w:val="22"/>
        </w:rPr>
        <w:t>traversal</w:t>
      </w:r>
      <w:r w:rsidR="00873BE1">
        <w:rPr>
          <w:rFonts w:ascii="Century Schoolbook" w:eastAsiaTheme="minorEastAsia" w:hAnsi="Century Schoolbook"/>
          <w:i/>
          <w:iCs/>
          <w:sz w:val="22"/>
          <w:szCs w:val="22"/>
        </w:rPr>
        <w:t xml:space="preserve"> </w:t>
      </w:r>
      <w:r w:rsidR="00995CCC">
        <w:rPr>
          <w:rFonts w:ascii="Century Schoolbook" w:eastAsiaTheme="minorEastAsia" w:hAnsi="Century Schoolbook"/>
          <w:sz w:val="22"/>
          <w:szCs w:val="22"/>
        </w:rPr>
        <w:t xml:space="preserve">has yet to reach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 and that it has already </w:t>
      </w:r>
      <w:r w:rsidR="001432ED">
        <w:rPr>
          <w:rFonts w:ascii="Century Schoolbook" w:eastAsiaTheme="minorEastAsia" w:hAnsi="Century Schoolbook"/>
          <w:sz w:val="22"/>
          <w:szCs w:val="22"/>
        </w:rPr>
        <w:t xml:space="preserve">traversed through </w:t>
      </w:r>
      <w:r w:rsidR="00995CCC">
        <w:rPr>
          <w:rFonts w:ascii="Century Schoolbook" w:eastAsiaTheme="minorEastAsia" w:hAnsi="Century Schoolbook"/>
          <w:sz w:val="22"/>
          <w:szCs w:val="22"/>
        </w:rPr>
        <w:t xml:space="preserve">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(i.e., the traversal is currently at a node holding a key in-between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995CCC">
        <w:rPr>
          <w:rFonts w:ascii="Century Schoolbook" w:eastAsiaTheme="minorEastAsia" w:hAnsi="Century Schoolbook"/>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95CCC">
        <w:rPr>
          <w:rFonts w:ascii="Century Schoolbook" w:eastAsiaTheme="minorEastAsia" w:hAnsi="Century Schoolbook"/>
          <w:sz w:val="22"/>
          <w:szCs w:val="22"/>
        </w:rPr>
        <w:t xml:space="preserve">). </w:t>
      </w:r>
      <w:r w:rsidR="001432ED">
        <w:rPr>
          <w:rFonts w:ascii="Century Schoolbook" w:eastAsiaTheme="minorEastAsia" w:hAnsi="Century Schoolbook"/>
          <w:sz w:val="22"/>
          <w:szCs w:val="22"/>
        </w:rPr>
        <w:t>Subsequently, assume another thread</w:t>
      </w:r>
      <w:r w:rsidR="003B73C4">
        <w:rPr>
          <w:rFonts w:ascii="Century Schoolbook" w:eastAsiaTheme="minorEastAsia" w:hAnsi="Century Schoolbook"/>
          <w:sz w:val="22"/>
          <w:szCs w:val="22"/>
        </w:rPr>
        <w:t xml:space="preserve"> chose</w:t>
      </w:r>
      <w:r w:rsidR="001432ED">
        <w:rPr>
          <w:rFonts w:ascii="Century Schoolbook" w:eastAsiaTheme="minorEastAsia" w:hAnsi="Century Schoolbook"/>
          <w:sz w:val="22"/>
          <w:szCs w:val="22"/>
        </w:rPr>
        <w:t xml:space="preserve"> to run </w:t>
      </w:r>
      <w:proofErr w:type="gramStart"/>
      <w:r w:rsidR="001432ED">
        <w:rPr>
          <w:rFonts w:ascii="Century Schoolbook" w:eastAsiaTheme="minorEastAsia" w:hAnsi="Century Schoolbook"/>
          <w:i/>
          <w:iCs/>
          <w:sz w:val="22"/>
          <w:szCs w:val="22"/>
        </w:rPr>
        <w:t>remove</w:t>
      </w:r>
      <w:r w:rsidR="001432ED">
        <w:rPr>
          <w:rFonts w:ascii="Century Schoolbook" w:eastAsiaTheme="minorEastAsia" w:hAnsi="Century Schoolbook"/>
          <w:sz w:val="22"/>
          <w:szCs w:val="22"/>
        </w:rPr>
        <w:t>(</w:t>
      </w:r>
      <w:proofErr w:type="gramEnd"/>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1432ED">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We get that this </w:t>
      </w:r>
      <w:r w:rsidR="007E2ABC">
        <w:rPr>
          <w:rFonts w:ascii="Century Schoolbook" w:eastAsiaTheme="minorEastAsia" w:hAnsi="Century Schoolbook"/>
          <w:sz w:val="22"/>
          <w:szCs w:val="22"/>
        </w:rPr>
        <w:t xml:space="preserve">thread </w:t>
      </w:r>
      <w:r w:rsidR="008C3B99">
        <w:rPr>
          <w:rFonts w:ascii="Century Schoolbook" w:eastAsiaTheme="minorEastAsia" w:hAnsi="Century Schoolbook"/>
          <w:sz w:val="22"/>
          <w:szCs w:val="22"/>
        </w:rPr>
        <w:t xml:space="preserve">will replace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with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7E2AB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7E2ABC">
        <w:rPr>
          <w:rFonts w:ascii="Century Schoolbook" w:eastAsiaTheme="minorEastAsia" w:hAnsi="Century Schoolbook"/>
          <w:sz w:val="22"/>
          <w:szCs w:val="22"/>
        </w:rPr>
        <w:t xml:space="preserve"> has a successor and it’s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r>
          <w:rPr>
            <w:rFonts w:ascii="Cambria Math" w:eastAsiaTheme="minorEastAsia" w:hAnsi="Cambria Math"/>
            <w:sz w:val="22"/>
            <w:szCs w:val="22"/>
          </w:rPr>
          <m:t>.</m:t>
        </m:r>
      </m:oMath>
      <w:r w:rsidR="008C3B99">
        <w:rPr>
          <w:rFonts w:ascii="Century Schoolbook" w:eastAsiaTheme="minorEastAsia" w:hAnsi="Century Schoolbook"/>
          <w:sz w:val="22"/>
          <w:szCs w:val="22"/>
        </w:rPr>
        <w:t xml:space="preserve"> Assume it has done so</w:t>
      </w:r>
      <w:r w:rsidR="001D4748">
        <w:rPr>
          <w:rFonts w:ascii="Century Schoolbook" w:eastAsiaTheme="minorEastAsia" w:hAnsi="Century Schoolbook"/>
          <w:sz w:val="22"/>
          <w:szCs w:val="22"/>
        </w:rPr>
        <w:t>.</w:t>
      </w:r>
      <w:r w:rsidR="008C3B99">
        <w:rPr>
          <w:rFonts w:ascii="Century Schoolbook" w:eastAsiaTheme="minorEastAsia" w:hAnsi="Century Schoolbook"/>
          <w:sz w:val="22"/>
          <w:szCs w:val="22"/>
        </w:rPr>
        <w:t xml:space="preserve"> Subsequently, assume </w:t>
      </w:r>
      <w:r w:rsidR="008C3B99">
        <w:rPr>
          <w:rFonts w:ascii="Century Schoolbook" w:eastAsiaTheme="minorEastAsia" w:hAnsi="Century Schoolbook"/>
          <w:i/>
          <w:iCs/>
          <w:sz w:val="22"/>
          <w:szCs w:val="22"/>
        </w:rPr>
        <w:t xml:space="preserve">op’s traversal </w:t>
      </w:r>
      <w:r w:rsidR="008C3B99">
        <w:rPr>
          <w:rFonts w:ascii="Century Schoolbook" w:eastAsiaTheme="minorEastAsia" w:hAnsi="Century Schoolbook"/>
          <w:sz w:val="22"/>
          <w:szCs w:val="22"/>
        </w:rPr>
        <w:t xml:space="preserve">continues running, and </w:t>
      </w:r>
      <w:r w:rsidR="001D4748">
        <w:rPr>
          <w:rFonts w:ascii="Century Schoolbook" w:eastAsiaTheme="minorEastAsia" w:hAnsi="Century Schoolbook"/>
          <w:sz w:val="22"/>
          <w:szCs w:val="22"/>
        </w:rPr>
        <w:t xml:space="preserve">that </w:t>
      </w:r>
      <w:r w:rsidR="008C3B99">
        <w:rPr>
          <w:rFonts w:ascii="Century Schoolbook" w:eastAsiaTheme="minorEastAsia" w:hAnsi="Century Schoolbook"/>
          <w:sz w:val="22"/>
          <w:szCs w:val="22"/>
        </w:rPr>
        <w:t xml:space="preserve">it finds that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doesn’t exist in the tree (since the node holding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8C3B99">
        <w:rPr>
          <w:rFonts w:ascii="Century Schoolbook" w:eastAsiaTheme="minorEastAsia" w:hAnsi="Century Schoolbook"/>
          <w:sz w:val="22"/>
          <w:szCs w:val="22"/>
        </w:rPr>
        <w:t xml:space="preserve"> has moved to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 xml:space="preserve">, and since the </w:t>
      </w:r>
      <w:r w:rsidR="008C3B99">
        <w:rPr>
          <w:rFonts w:ascii="Century Schoolbook" w:eastAsiaTheme="minorEastAsia" w:hAnsi="Century Schoolbook"/>
          <w:i/>
          <w:iCs/>
          <w:sz w:val="22"/>
          <w:szCs w:val="22"/>
        </w:rPr>
        <w:t xml:space="preserve">traversal </w:t>
      </w:r>
      <w:r w:rsidR="008C3B99">
        <w:rPr>
          <w:rFonts w:ascii="Century Schoolbook" w:eastAsiaTheme="minorEastAsia" w:hAnsi="Century Schoolbook"/>
          <w:sz w:val="22"/>
          <w:szCs w:val="22"/>
        </w:rPr>
        <w:t xml:space="preserve">has already passed the location of the node that held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1</m:t>
            </m:r>
          </m:sub>
        </m:sSub>
      </m:oMath>
      <w:r w:rsidR="008C3B99">
        <w:rPr>
          <w:rFonts w:ascii="Century Schoolbook" w:eastAsiaTheme="minorEastAsia" w:hAnsi="Century Schoolbook"/>
          <w:sz w:val="22"/>
          <w:szCs w:val="22"/>
        </w:rPr>
        <w:t>).</w:t>
      </w:r>
      <w:r w:rsidR="009F406C">
        <w:rPr>
          <w:rFonts w:ascii="Century Schoolbook" w:eastAsiaTheme="minorEastAsia" w:hAnsi="Century Schoolbook"/>
          <w:sz w:val="22"/>
          <w:szCs w:val="22"/>
        </w:rPr>
        <w:t xml:space="preserve"> We therefore get a violatio</w:t>
      </w:r>
      <w:r w:rsidR="001D4748">
        <w:rPr>
          <w:rFonts w:ascii="Century Schoolbook" w:eastAsiaTheme="minorEastAsia" w:hAnsi="Century Schoolbook"/>
          <w:sz w:val="22"/>
          <w:szCs w:val="22"/>
        </w:rPr>
        <w:t>n</w:t>
      </w:r>
      <w:r w:rsidR="009F406C">
        <w:rPr>
          <w:rFonts w:ascii="Century Schoolbook" w:eastAsiaTheme="minorEastAsia" w:hAnsi="Century Schoolbook"/>
          <w:sz w:val="22"/>
          <w:szCs w:val="22"/>
        </w:rPr>
        <w:t xml:space="preserve">, since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2</m:t>
            </m:r>
          </m:sub>
        </m:sSub>
      </m:oMath>
      <w:r w:rsidR="009F406C">
        <w:rPr>
          <w:rFonts w:ascii="Century Schoolbook" w:eastAsiaTheme="minorEastAsia" w:hAnsi="Century Schoolbook"/>
          <w:sz w:val="22"/>
          <w:szCs w:val="22"/>
        </w:rPr>
        <w:t xml:space="preserve"> is present in the tree, and </w:t>
      </w:r>
      <w:r w:rsidR="000D72C9">
        <w:rPr>
          <w:rFonts w:ascii="Century Schoolbook" w:eastAsiaTheme="minorEastAsia" w:hAnsi="Century Schoolbook"/>
          <w:sz w:val="22"/>
          <w:szCs w:val="22"/>
        </w:rPr>
        <w:t xml:space="preserve">since </w:t>
      </w:r>
      <w:r w:rsidR="009F406C">
        <w:rPr>
          <w:rFonts w:ascii="Century Schoolbook" w:eastAsiaTheme="minorEastAsia" w:hAnsi="Century Schoolbook"/>
          <w:sz w:val="22"/>
          <w:szCs w:val="22"/>
        </w:rPr>
        <w:t>no other thread is trying to remove it.</w:t>
      </w:r>
    </w:p>
    <w:p w14:paraId="66C6AC3C" w14:textId="02B6B8E1" w:rsidR="00D11656" w:rsidRDefault="00D11656" w:rsidP="00855F46">
      <w:pPr>
        <w:bidi w:val="0"/>
        <w:ind w:firstLine="72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This violation suggests that the naïve way of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 xml:space="preserve">the tree is incorrect for such an algorithm – since a </w:t>
      </w:r>
      <w:r w:rsidRPr="00D11656">
        <w:rPr>
          <w:rFonts w:ascii="Century Schoolbook" w:eastAsiaTheme="minorEastAsia" w:hAnsi="Century Schoolbook"/>
          <w:i/>
          <w:iCs/>
          <w:sz w:val="22"/>
          <w:szCs w:val="22"/>
        </w:rPr>
        <w:t>traversal</w:t>
      </w:r>
      <w:r>
        <w:rPr>
          <w:rFonts w:ascii="Century Schoolbook" w:eastAsiaTheme="minorEastAsia" w:hAnsi="Century Schoolbook"/>
          <w:sz w:val="22"/>
          <w:szCs w:val="22"/>
        </w:rPr>
        <w:t xml:space="preserve"> can become invalid while it is running. Therefore, we suggest the </w:t>
      </w:r>
      <w:r w:rsidR="006A58D9">
        <w:rPr>
          <w:rFonts w:ascii="Century Schoolbook" w:eastAsiaTheme="minorEastAsia" w:hAnsi="Century Schoolbook"/>
          <w:sz w:val="22"/>
          <w:szCs w:val="22"/>
        </w:rPr>
        <w:t xml:space="preserve">new </w:t>
      </w:r>
      <w:r>
        <w:rPr>
          <w:rFonts w:ascii="Century Schoolbook" w:eastAsiaTheme="minorEastAsia" w:hAnsi="Century Schoolbook"/>
          <w:sz w:val="22"/>
          <w:szCs w:val="22"/>
        </w:rPr>
        <w:t xml:space="preserve">following approach to </w:t>
      </w:r>
      <w:r>
        <w:rPr>
          <w:rFonts w:ascii="Century Schoolbook" w:eastAsiaTheme="minorEastAsia" w:hAnsi="Century Schoolbook"/>
          <w:i/>
          <w:iCs/>
          <w:sz w:val="22"/>
          <w:szCs w:val="22"/>
        </w:rPr>
        <w:t xml:space="preserve">traversing </w:t>
      </w:r>
      <w:r>
        <w:rPr>
          <w:rFonts w:ascii="Century Schoolbook" w:eastAsiaTheme="minorEastAsia" w:hAnsi="Century Schoolbook"/>
          <w:sz w:val="22"/>
          <w:szCs w:val="22"/>
        </w:rPr>
        <w:t>the tree – which must end as vali</w:t>
      </w:r>
      <w:r w:rsidR="00527832">
        <w:rPr>
          <w:rFonts w:ascii="Century Schoolbook" w:eastAsiaTheme="minorEastAsia" w:hAnsi="Century Schoolbook"/>
          <w:sz w:val="22"/>
          <w:szCs w:val="22"/>
        </w:rPr>
        <w:t xml:space="preserve">d </w:t>
      </w:r>
      <w:r w:rsidR="00527832">
        <w:rPr>
          <w:rFonts w:ascii="Century Schoolbook" w:eastAsiaTheme="minorEastAsia" w:hAnsi="Century Schoolbook"/>
          <w:i/>
          <w:iCs/>
          <w:sz w:val="22"/>
          <w:szCs w:val="22"/>
        </w:rPr>
        <w:t>traversal</w:t>
      </w:r>
      <w:r>
        <w:rPr>
          <w:rFonts w:ascii="Century Schoolbook" w:eastAsiaTheme="minorEastAsia" w:hAnsi="Century Schoolbook"/>
          <w:sz w:val="22"/>
          <w:szCs w:val="22"/>
        </w:rPr>
        <w:t>.</w:t>
      </w:r>
    </w:p>
    <w:p w14:paraId="36DF3102" w14:textId="1695D113" w:rsidR="003D6511" w:rsidRPr="00CD039C" w:rsidRDefault="00014F76" w:rsidP="00CD039C">
      <w:pPr>
        <w:pStyle w:val="ListParagraph"/>
        <w:numPr>
          <w:ilvl w:val="2"/>
          <w:numId w:val="2"/>
        </w:numPr>
        <w:bidi w:val="0"/>
        <w:jc w:val="both"/>
        <w:rPr>
          <w:rFonts w:ascii="Century Schoolbook" w:eastAsiaTheme="minorEastAsia" w:hAnsi="Century Schoolbook"/>
          <w:b/>
          <w:bCs/>
        </w:rPr>
      </w:pPr>
      <w:r w:rsidRPr="00CD039C">
        <w:rPr>
          <w:rFonts w:ascii="Century Schoolbook" w:eastAsiaTheme="minorEastAsia" w:hAnsi="Century Schoolbook"/>
          <w:b/>
          <w:bCs/>
        </w:rPr>
        <w:t>New Tree Traversal</w:t>
      </w:r>
    </w:p>
    <w:p w14:paraId="76363DC2" w14:textId="47CCA99D" w:rsidR="00FD12AF" w:rsidRDefault="00CD039C" w:rsidP="00FD12AF">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following approach recognizes that throughout</w:t>
      </w:r>
      <w:r w:rsidR="006C22CB">
        <w:rPr>
          <w:rFonts w:ascii="Century Schoolbook" w:eastAsiaTheme="minorEastAsia" w:hAnsi="Century Schoolbook"/>
          <w:sz w:val="22"/>
          <w:szCs w:val="22"/>
        </w:rPr>
        <w:t xml:space="preserve"> the</w:t>
      </w:r>
      <w:r>
        <w:rPr>
          <w:rFonts w:ascii="Century Schoolbook" w:eastAsiaTheme="minorEastAsia" w:hAnsi="Century Schoolbook"/>
          <w:sz w:val="22"/>
          <w:szCs w:val="22"/>
        </w:rPr>
        <w:t xml:space="preserve"> </w:t>
      </w:r>
      <w:r w:rsidRPr="00CD039C">
        <w:rPr>
          <w:rFonts w:ascii="Century Schoolbook" w:eastAsiaTheme="minorEastAsia" w:hAnsi="Century Schoolbook"/>
          <w:i/>
          <w:iCs/>
          <w:sz w:val="22"/>
          <w:szCs w:val="22"/>
        </w:rPr>
        <w:t>traversal</w:t>
      </w:r>
      <w:r w:rsidR="006C22CB">
        <w:rPr>
          <w:rFonts w:ascii="Century Schoolbook" w:eastAsiaTheme="minorEastAsia" w:hAnsi="Century Schoolbook"/>
          <w:i/>
          <w:iCs/>
          <w:sz w:val="22"/>
          <w:szCs w:val="22"/>
        </w:rPr>
        <w:t xml:space="preserve"> </w:t>
      </w:r>
      <w:r w:rsidR="006C22CB">
        <w:rPr>
          <w:rFonts w:ascii="Century Schoolbook" w:eastAsiaTheme="minorEastAsia" w:hAnsi="Century Schoolbook"/>
          <w:sz w:val="22"/>
          <w:szCs w:val="22"/>
        </w:rPr>
        <w:t>of some operation</w:t>
      </w:r>
      <w:r>
        <w:rPr>
          <w:rFonts w:ascii="Century Schoolbook" w:eastAsiaTheme="minorEastAsia" w:hAnsi="Century Schoolbook"/>
          <w:sz w:val="22"/>
          <w:szCs w:val="22"/>
        </w:rPr>
        <w:t xml:space="preserve">, the key that it searches for </w:t>
      </w:r>
      <w:r w:rsidR="00413127">
        <w:rPr>
          <w:rFonts w:ascii="Century Schoolbook" w:eastAsiaTheme="minorEastAsia" w:hAnsi="Century Schoolbook"/>
          <w:sz w:val="22"/>
          <w:szCs w:val="22"/>
        </w:rPr>
        <w:t xml:space="preserve">might </w:t>
      </w:r>
      <w:r w:rsidR="006C22CB">
        <w:rPr>
          <w:rFonts w:ascii="Century Schoolbook" w:eastAsiaTheme="minorEastAsia" w:hAnsi="Century Schoolbook"/>
          <w:sz w:val="22"/>
          <w:szCs w:val="22"/>
        </w:rPr>
        <w:t xml:space="preserve">have </w:t>
      </w:r>
      <w:r>
        <w:rPr>
          <w:rFonts w:ascii="Century Schoolbook" w:eastAsiaTheme="minorEastAsia" w:hAnsi="Century Schoolbook"/>
          <w:sz w:val="22"/>
          <w:szCs w:val="22"/>
        </w:rPr>
        <w:t>move</w:t>
      </w:r>
      <w:r w:rsidR="006C22CB">
        <w:rPr>
          <w:rFonts w:ascii="Century Schoolbook" w:eastAsiaTheme="minorEastAsia" w:hAnsi="Century Schoolbook"/>
          <w:sz w:val="22"/>
          <w:szCs w:val="22"/>
        </w:rPr>
        <w:t>d</w:t>
      </w:r>
      <w:r w:rsidR="00413127">
        <w:rPr>
          <w:rFonts w:ascii="Century Schoolbook" w:eastAsiaTheme="minorEastAsia" w:hAnsi="Century Schoolbook"/>
          <w:sz w:val="22"/>
          <w:szCs w:val="22"/>
        </w:rPr>
        <w:t xml:space="preserve"> </w:t>
      </w:r>
      <w:r>
        <w:rPr>
          <w:rFonts w:ascii="Century Schoolbook" w:eastAsiaTheme="minorEastAsia" w:hAnsi="Century Schoolbook"/>
          <w:sz w:val="22"/>
          <w:szCs w:val="22"/>
        </w:rPr>
        <w:t xml:space="preserve">to a location higher than where the </w:t>
      </w:r>
      <w:r>
        <w:rPr>
          <w:rFonts w:ascii="Century Schoolbook" w:eastAsiaTheme="minorEastAsia" w:hAnsi="Century Schoolbook"/>
          <w:i/>
          <w:iCs/>
          <w:sz w:val="22"/>
          <w:szCs w:val="22"/>
        </w:rPr>
        <w:t xml:space="preserve">traversal </w:t>
      </w:r>
      <w:r>
        <w:rPr>
          <w:rFonts w:ascii="Century Schoolbook" w:eastAsiaTheme="minorEastAsia" w:hAnsi="Century Schoolbook"/>
          <w:sz w:val="22"/>
          <w:szCs w:val="22"/>
        </w:rPr>
        <w:t xml:space="preserve">currently resides at. </w:t>
      </w:r>
      <w:r w:rsidR="00B5362C">
        <w:rPr>
          <w:rFonts w:ascii="Century Schoolbook" w:eastAsiaTheme="minorEastAsia" w:hAnsi="Century Schoolbook"/>
          <w:sz w:val="22"/>
          <w:szCs w:val="22"/>
        </w:rPr>
        <w:t xml:space="preserve">It recognizes so, by rerunning the </w:t>
      </w:r>
      <w:r w:rsidR="00B5362C" w:rsidRPr="004275F3">
        <w:rPr>
          <w:rFonts w:ascii="Century Schoolbook" w:eastAsiaTheme="minorEastAsia" w:hAnsi="Century Schoolbook"/>
          <w:i/>
          <w:iCs/>
          <w:sz w:val="22"/>
          <w:szCs w:val="22"/>
        </w:rPr>
        <w:t>traversal</w:t>
      </w:r>
      <w:r w:rsidR="00B5362C">
        <w:rPr>
          <w:rFonts w:ascii="Century Schoolbook" w:eastAsiaTheme="minorEastAsia" w:hAnsi="Century Schoolbook"/>
          <w:sz w:val="22"/>
          <w:szCs w:val="22"/>
        </w:rPr>
        <w:t xml:space="preserve"> and checking for a repeating result</w:t>
      </w:r>
      <w:r w:rsidR="00DC41D2">
        <w:rPr>
          <w:rFonts w:ascii="Century Schoolbook" w:eastAsiaTheme="minorEastAsia" w:hAnsi="Century Schoolbook"/>
          <w:sz w:val="22"/>
          <w:szCs w:val="22"/>
        </w:rPr>
        <w:t xml:space="preserve"> (i.e., the same parent)</w:t>
      </w:r>
      <w:r w:rsidR="004275F3">
        <w:rPr>
          <w:rFonts w:ascii="Century Schoolbook" w:eastAsiaTheme="minorEastAsia" w:hAnsi="Century Schoolbook"/>
          <w:sz w:val="22"/>
          <w:szCs w:val="22"/>
        </w:rPr>
        <w:t xml:space="preserve">. </w:t>
      </w:r>
      <w:r w:rsidR="009C08DB">
        <w:rPr>
          <w:rFonts w:ascii="Century Schoolbook" w:eastAsiaTheme="minorEastAsia" w:hAnsi="Century Schoolbook"/>
          <w:sz w:val="22"/>
          <w:szCs w:val="22"/>
        </w:rPr>
        <w:t xml:space="preserve">Only after a repeating result should the </w:t>
      </w:r>
      <w:r w:rsidR="009C08DB">
        <w:rPr>
          <w:rFonts w:ascii="Century Schoolbook" w:eastAsiaTheme="minorEastAsia" w:hAnsi="Century Schoolbook"/>
          <w:i/>
          <w:iCs/>
          <w:sz w:val="22"/>
          <w:szCs w:val="22"/>
        </w:rPr>
        <w:t xml:space="preserve">traversal </w:t>
      </w:r>
      <w:r w:rsidR="009C08DB">
        <w:rPr>
          <w:rFonts w:ascii="Century Schoolbook" w:eastAsiaTheme="minorEastAsia" w:hAnsi="Century Schoolbook"/>
          <w:sz w:val="22"/>
          <w:szCs w:val="22"/>
        </w:rPr>
        <w:t xml:space="preserve">terminate. </w:t>
      </w:r>
      <w:r w:rsidR="00F359DB" w:rsidRPr="009C08DB">
        <w:rPr>
          <w:rFonts w:ascii="Century Schoolbook" w:eastAsiaTheme="minorEastAsia" w:hAnsi="Century Schoolbook"/>
          <w:sz w:val="22"/>
          <w:szCs w:val="22"/>
          <w:u w:val="single"/>
        </w:rPr>
        <w:t>Notice</w:t>
      </w:r>
      <w:r w:rsidR="009C08DB">
        <w:rPr>
          <w:rFonts w:ascii="Century Schoolbook" w:eastAsiaTheme="minorEastAsia" w:hAnsi="Century Schoolbook"/>
          <w:sz w:val="22"/>
          <w:szCs w:val="22"/>
          <w:u w:val="single"/>
        </w:rPr>
        <w:t>:</w:t>
      </w:r>
      <w:r w:rsidR="00F359DB">
        <w:rPr>
          <w:rFonts w:ascii="Century Schoolbook" w:eastAsiaTheme="minorEastAsia" w:hAnsi="Century Schoolbook"/>
          <w:sz w:val="22"/>
          <w:szCs w:val="22"/>
        </w:rPr>
        <w:t xml:space="preserve"> </w:t>
      </w:r>
      <w:r w:rsidR="00AD6775">
        <w:rPr>
          <w:rFonts w:ascii="Century Schoolbook" w:eastAsiaTheme="minorEastAsia" w:hAnsi="Century Schoolbook"/>
          <w:sz w:val="22"/>
          <w:szCs w:val="22"/>
        </w:rPr>
        <w:t xml:space="preserve">we rerun </w:t>
      </w:r>
      <w:r w:rsidR="000C1DD2">
        <w:rPr>
          <w:rFonts w:ascii="Century Schoolbook" w:eastAsiaTheme="minorEastAsia" w:hAnsi="Century Schoolbook"/>
          <w:sz w:val="22"/>
          <w:szCs w:val="22"/>
        </w:rPr>
        <w:t xml:space="preserve">the </w:t>
      </w:r>
      <w:r w:rsidR="00AD6775">
        <w:rPr>
          <w:rFonts w:ascii="Century Schoolbook" w:eastAsiaTheme="minorEastAsia" w:hAnsi="Century Schoolbook"/>
          <w:i/>
          <w:iCs/>
          <w:sz w:val="22"/>
          <w:szCs w:val="22"/>
        </w:rPr>
        <w:t xml:space="preserve">traversal </w:t>
      </w:r>
      <w:r w:rsidR="0094657D">
        <w:rPr>
          <w:rFonts w:ascii="Century Schoolbook" w:eastAsiaTheme="minorEastAsia" w:hAnsi="Century Schoolbook"/>
          <w:sz w:val="22"/>
          <w:szCs w:val="22"/>
        </w:rPr>
        <w:t xml:space="preserve">if and only if </w:t>
      </w:r>
      <w:r w:rsidR="00AD6775">
        <w:rPr>
          <w:rFonts w:ascii="Century Schoolbook" w:eastAsiaTheme="minorEastAsia" w:hAnsi="Century Schoolbook"/>
          <w:sz w:val="22"/>
          <w:szCs w:val="22"/>
        </w:rPr>
        <w:t xml:space="preserve">the key </w:t>
      </w:r>
      <w:r w:rsidR="0094657D">
        <w:rPr>
          <w:rFonts w:ascii="Century Schoolbook" w:eastAsiaTheme="minorEastAsia" w:hAnsi="Century Schoolbook"/>
          <w:sz w:val="22"/>
          <w:szCs w:val="22"/>
        </w:rPr>
        <w:t xml:space="preserve">was not </w:t>
      </w:r>
      <w:r w:rsidR="00AD6775">
        <w:rPr>
          <w:rFonts w:ascii="Century Schoolbook" w:eastAsiaTheme="minorEastAsia" w:hAnsi="Century Schoolbook"/>
          <w:sz w:val="22"/>
          <w:szCs w:val="22"/>
        </w:rPr>
        <w:t>found.</w:t>
      </w:r>
    </w:p>
    <w:p w14:paraId="1193B970" w14:textId="6B3DC983" w:rsidR="007242BC" w:rsidRDefault="007242BC" w:rsidP="007242BC">
      <w:pPr>
        <w:bidi w:val="0"/>
        <w:jc w:val="both"/>
        <w:rPr>
          <w:rFonts w:ascii="Century Schoolbook" w:eastAsiaTheme="minorEastAsia" w:hAnsi="Century Schoolbook"/>
          <w:sz w:val="22"/>
          <w:szCs w:val="22"/>
        </w:rPr>
      </w:pPr>
    </w:p>
    <w:p w14:paraId="3C689FE6" w14:textId="7C07A695" w:rsidR="007242BC" w:rsidRDefault="005943C5" w:rsidP="007242BC">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b/>
      </w:r>
    </w:p>
    <w:p w14:paraId="1AB63CB6" w14:textId="77777777" w:rsidR="0015340F" w:rsidRDefault="00A06CA7" w:rsidP="009745FD">
      <w:pPr>
        <w:pBdr>
          <w:top w:val="single" w:sz="4" w:space="1" w:color="auto"/>
          <w:bottom w:val="single" w:sz="4" w:space="1" w:color="auto"/>
        </w:pBdr>
        <w:bidi w:val="0"/>
        <w:spacing w:line="240" w:lineRule="exact"/>
        <w:jc w:val="left"/>
        <w:rPr>
          <w:rFonts w:ascii="Century Schoolbook" w:eastAsiaTheme="minorEastAsia" w:hAnsi="Century Schoolbook"/>
          <w:sz w:val="22"/>
          <w:szCs w:val="22"/>
        </w:rPr>
      </w:pPr>
      <w:r>
        <w:rPr>
          <w:rFonts w:ascii="Century Schoolbook" w:eastAsiaTheme="minorEastAsia" w:hAnsi="Century Schoolbook"/>
          <w:sz w:val="16"/>
          <w:szCs w:val="16"/>
        </w:rPr>
        <w:lastRenderedPageBreak/>
        <w:t>1</w:t>
      </w:r>
      <w:r>
        <w:rPr>
          <w:rFonts w:ascii="Century Schoolbook" w:eastAsiaTheme="minorEastAsia" w:hAnsi="Century Schoolbook"/>
          <w:sz w:val="22"/>
          <w:szCs w:val="22"/>
        </w:rPr>
        <w:t xml:space="preserve">   </w:t>
      </w:r>
      <w:r>
        <w:rPr>
          <w:rFonts w:ascii="Century Schoolbook" w:eastAsiaTheme="minorEastAsia" w:hAnsi="Century Schoolbook"/>
          <w:b/>
          <w:bCs/>
          <w:sz w:val="22"/>
          <w:szCs w:val="22"/>
        </w:rPr>
        <w:t xml:space="preserve">public </w:t>
      </w:r>
      <w:proofErr w:type="spellStart"/>
      <w:r>
        <w:rPr>
          <w:rFonts w:ascii="Century Schoolbook" w:eastAsiaTheme="minorEastAsia" w:hAnsi="Century Schoolbook"/>
          <w:sz w:val="22"/>
          <w:szCs w:val="22"/>
        </w:rPr>
        <w:t>NodePair</w:t>
      </w:r>
      <w:proofErr w:type="spellEnd"/>
      <w:r>
        <w:rPr>
          <w:rFonts w:ascii="Century Schoolbook" w:eastAsiaTheme="minorEastAsia" w:hAnsi="Century Schoolbook"/>
          <w:b/>
          <w:bCs/>
          <w:sz w:val="22"/>
          <w:szCs w:val="22"/>
        </w:rPr>
        <w:t xml:space="preserve"> </w:t>
      </w:r>
      <w:proofErr w:type="gramStart"/>
      <w:r w:rsidRPr="00A06CA7">
        <w:rPr>
          <w:rFonts w:ascii="Century Schoolbook" w:eastAsiaTheme="minorEastAsia" w:hAnsi="Century Schoolbook"/>
          <w:sz w:val="22"/>
          <w:szCs w:val="22"/>
        </w:rPr>
        <w:t>traverse</w:t>
      </w:r>
      <w:r>
        <w:rPr>
          <w:rFonts w:ascii="Century Schoolbook" w:eastAsiaTheme="minorEastAsia" w:hAnsi="Century Schoolbook"/>
          <w:sz w:val="22"/>
          <w:szCs w:val="22"/>
        </w:rPr>
        <w:t>(</w:t>
      </w:r>
      <w:proofErr w:type="gramEnd"/>
      <w:r w:rsidRPr="00A06CA7">
        <w:rPr>
          <w:rFonts w:ascii="Century Schoolbook" w:eastAsiaTheme="minorEastAsia" w:hAnsi="Century Schoolbook"/>
          <w:sz w:val="22"/>
          <w:szCs w:val="22"/>
        </w:rPr>
        <w:t>int</w:t>
      </w:r>
      <w:r>
        <w:rPr>
          <w:rFonts w:ascii="Century Schoolbook" w:eastAsiaTheme="minorEastAsia" w:hAnsi="Century Schoolbook"/>
          <w:b/>
          <w:bCs/>
          <w:sz w:val="22"/>
          <w:szCs w:val="22"/>
        </w:rPr>
        <w:t xml:space="preserve"> </w:t>
      </w:r>
      <w:r>
        <w:rPr>
          <w:rFonts w:ascii="Century Schoolbook" w:eastAsiaTheme="minorEastAsia" w:hAnsi="Century Schoolbook"/>
          <w:sz w:val="22"/>
          <w:szCs w:val="22"/>
        </w:rPr>
        <w:t>key)</w:t>
      </w:r>
      <w:r w:rsidR="003862B2">
        <w:rPr>
          <w:rFonts w:ascii="Century Schoolbook" w:eastAsiaTheme="minorEastAsia" w:hAnsi="Century Schoolbook"/>
          <w:sz w:val="22"/>
          <w:szCs w:val="22"/>
        </w:rPr>
        <w:t xml:space="preserve"> {</w:t>
      </w:r>
      <w:r w:rsidR="00F749FD">
        <w:rPr>
          <w:rFonts w:ascii="Century Schoolbook" w:eastAsiaTheme="minorEastAsia" w:hAnsi="Century Schoolbook"/>
          <w:sz w:val="22"/>
          <w:szCs w:val="22"/>
        </w:rPr>
        <w:br/>
      </w:r>
      <w:r w:rsidR="00F749FD">
        <w:rPr>
          <w:rFonts w:ascii="Century Schoolbook" w:eastAsiaTheme="minorEastAsia" w:hAnsi="Century Schoolbook"/>
          <w:sz w:val="16"/>
          <w:szCs w:val="16"/>
        </w:rPr>
        <w:t>2</w:t>
      </w:r>
      <w:r w:rsidR="00F749FD">
        <w:rPr>
          <w:rFonts w:ascii="Century Schoolbook" w:eastAsiaTheme="minorEastAsia" w:hAnsi="Century Schoolbook"/>
          <w:sz w:val="22"/>
          <w:szCs w:val="22"/>
        </w:rPr>
        <w:t xml:space="preserve">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 xml:space="preserve"> first = </w:t>
      </w:r>
      <w:r w:rsidR="00F749FD">
        <w:rPr>
          <w:rFonts w:ascii="Century Schoolbook" w:eastAsiaTheme="minorEastAsia" w:hAnsi="Century Schoolbook"/>
          <w:b/>
          <w:bCs/>
          <w:sz w:val="22"/>
          <w:szCs w:val="22"/>
        </w:rPr>
        <w:t xml:space="preserve">new </w:t>
      </w:r>
      <w:proofErr w:type="spellStart"/>
      <w:r w:rsidR="00F749FD">
        <w:rPr>
          <w:rFonts w:ascii="Century Schoolbook" w:eastAsiaTheme="minorEastAsia" w:hAnsi="Century Schoolbook"/>
          <w:sz w:val="22"/>
          <w:szCs w:val="22"/>
        </w:rPr>
        <w:t>NodePair</w:t>
      </w:r>
      <w:proofErr w:type="spellEnd"/>
      <w:r w:rsidR="00F749FD">
        <w:rPr>
          <w:rFonts w:ascii="Century Schoolbook" w:eastAsiaTheme="minorEastAsia" w:hAnsi="Century Schoolbook"/>
          <w:sz w:val="22"/>
          <w:szCs w:val="22"/>
        </w:rPr>
        <w:t>(</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null</w:t>
      </w:r>
      <w:r w:rsidR="00F749FD">
        <w:rPr>
          <w:rFonts w:ascii="Century Schoolbook" w:eastAsiaTheme="minorEastAsia" w:hAnsi="Century Schoolbook"/>
          <w:sz w:val="22"/>
          <w:szCs w:val="22"/>
        </w:rPr>
        <w:t xml:space="preserve">, </w:t>
      </w:r>
      <w:r w:rsidR="00F749FD">
        <w:rPr>
          <w:rFonts w:ascii="Century Schoolbook" w:eastAsiaTheme="minorEastAsia" w:hAnsi="Century Schoolbook"/>
          <w:b/>
          <w:bCs/>
          <w:sz w:val="22"/>
          <w:szCs w:val="22"/>
        </w:rPr>
        <w:t>false</w:t>
      </w:r>
      <w:r w:rsidR="00F749FD">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br/>
      </w:r>
      <w:r w:rsidR="00947D56">
        <w:rPr>
          <w:rFonts w:ascii="Century Schoolbook" w:eastAsiaTheme="minorEastAsia" w:hAnsi="Century Schoolbook"/>
          <w:sz w:val="16"/>
          <w:szCs w:val="16"/>
        </w:rPr>
        <w:t>3</w:t>
      </w:r>
      <w:r>
        <w:rPr>
          <w:rFonts w:ascii="Century Schoolbook" w:eastAsiaTheme="minorEastAsia" w:hAnsi="Century Schoolbook"/>
          <w:sz w:val="16"/>
          <w:szCs w:val="16"/>
        </w:rPr>
        <w:br/>
      </w:r>
      <w:r w:rsidR="009745FD">
        <w:rPr>
          <w:rFonts w:ascii="Century Schoolbook" w:eastAsiaTheme="minorEastAsia" w:hAnsi="Century Schoolbook"/>
          <w:sz w:val="16"/>
          <w:szCs w:val="16"/>
        </w:rPr>
        <w:t>4</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while</w:t>
      </w:r>
      <w:r w:rsidR="00FF075F">
        <w:rPr>
          <w:rFonts w:ascii="Century Schoolbook" w:eastAsiaTheme="minorEastAsia" w:hAnsi="Century Schoolbook"/>
          <w:sz w:val="22"/>
          <w:szCs w:val="22"/>
        </w:rPr>
        <w:t xml:space="preserve"> (</w:t>
      </w:r>
      <w:r w:rsidR="00FF075F">
        <w:rPr>
          <w:rFonts w:ascii="Century Schoolbook" w:eastAsiaTheme="minorEastAsia" w:hAnsi="Century Schoolbook"/>
          <w:b/>
          <w:bCs/>
          <w:sz w:val="22"/>
          <w:szCs w:val="22"/>
        </w:rPr>
        <w:t>true</w:t>
      </w:r>
      <w:r w:rsidR="00FF075F">
        <w:rPr>
          <w:rFonts w:ascii="Century Schoolbook" w:eastAsiaTheme="minorEastAsia" w:hAnsi="Century Schoolbook"/>
          <w:sz w:val="22"/>
          <w:szCs w:val="22"/>
        </w:rPr>
        <w:t>) {</w:t>
      </w:r>
      <w:r w:rsidR="0098560F">
        <w:rPr>
          <w:rFonts w:ascii="Century Schoolbook" w:eastAsiaTheme="minorEastAsia" w:hAnsi="Century Schoolbook"/>
          <w:sz w:val="22"/>
          <w:szCs w:val="22"/>
        </w:rPr>
        <w:t xml:space="preserve"> </w:t>
      </w:r>
      <w:r w:rsidR="0098560F">
        <w:rPr>
          <w:rFonts w:ascii="Century Schoolbook" w:eastAsiaTheme="minorEastAsia" w:hAnsi="Century Schoolbook"/>
          <w:i/>
          <w:iCs/>
          <w:sz w:val="22"/>
          <w:szCs w:val="22"/>
        </w:rPr>
        <w:t xml:space="preserve">// </w:t>
      </w:r>
      <w:r w:rsidR="00B117F7">
        <w:rPr>
          <w:rFonts w:ascii="Century Schoolbook" w:eastAsiaTheme="minorEastAsia" w:hAnsi="Century Schoolbook"/>
          <w:i/>
          <w:iCs/>
          <w:sz w:val="22"/>
          <w:szCs w:val="22"/>
        </w:rPr>
        <w:t>break if</w:t>
      </w:r>
      <w:r w:rsidR="003B5307">
        <w:rPr>
          <w:rFonts w:ascii="Century Schoolbook" w:eastAsiaTheme="minorEastAsia" w:hAnsi="Century Schoolbook"/>
          <w:i/>
          <w:iCs/>
          <w:sz w:val="22"/>
          <w:szCs w:val="22"/>
        </w:rPr>
        <w:t xml:space="preserve"> two </w:t>
      </w:r>
      <w:r w:rsidR="00E533D9">
        <w:rPr>
          <w:rFonts w:ascii="Century Schoolbook" w:eastAsiaTheme="minorEastAsia" w:hAnsi="Century Schoolbook"/>
          <w:i/>
          <w:iCs/>
          <w:sz w:val="22"/>
          <w:szCs w:val="22"/>
        </w:rPr>
        <w:t xml:space="preserve">consecutive </w:t>
      </w:r>
      <w:r w:rsidR="003B5307">
        <w:rPr>
          <w:rFonts w:ascii="Century Schoolbook" w:eastAsiaTheme="minorEastAsia" w:hAnsi="Century Schoolbook"/>
          <w:i/>
          <w:iCs/>
          <w:sz w:val="22"/>
          <w:szCs w:val="22"/>
        </w:rPr>
        <w:t>traversals coalesce</w:t>
      </w:r>
      <w:r w:rsidR="001F5EA7">
        <w:rPr>
          <w:rFonts w:ascii="Century Schoolbook" w:eastAsiaTheme="minorEastAsia" w:hAnsi="Century Schoolbook"/>
          <w:i/>
          <w:iCs/>
          <w:sz w:val="22"/>
          <w:szCs w:val="22"/>
        </w:rPr>
        <w:t xml:space="preserve"> </w:t>
      </w:r>
      <w:r w:rsidR="001F5EA7">
        <w:rPr>
          <w:rFonts w:ascii="Century Schoolbook" w:eastAsiaTheme="minorEastAsia" w:hAnsi="Century Schoolbook"/>
          <w:b/>
          <w:bCs/>
          <w:i/>
          <w:iCs/>
          <w:sz w:val="22"/>
          <w:szCs w:val="22"/>
        </w:rPr>
        <w:t xml:space="preserve">or </w:t>
      </w:r>
      <w:r w:rsidR="006703FE">
        <w:rPr>
          <w:rFonts w:ascii="Century Schoolbook" w:eastAsiaTheme="minorEastAsia" w:hAnsi="Century Schoolbook"/>
          <w:i/>
          <w:iCs/>
          <w:sz w:val="22"/>
          <w:szCs w:val="22"/>
        </w:rPr>
        <w:t xml:space="preserve">if </w:t>
      </w:r>
      <w:r w:rsidR="001F5EA7">
        <w:rPr>
          <w:rFonts w:ascii="Century Schoolbook" w:eastAsiaTheme="minorEastAsia" w:hAnsi="Century Schoolbook"/>
          <w:i/>
          <w:iCs/>
          <w:sz w:val="22"/>
          <w:szCs w:val="22"/>
        </w:rPr>
        <w:t>the key is found</w:t>
      </w:r>
      <w:r w:rsidR="00262FDB">
        <w:rPr>
          <w:rFonts w:ascii="Century Schoolbook" w:eastAsiaTheme="minorEastAsia" w:hAnsi="Century Schoolbook"/>
          <w:sz w:val="22"/>
          <w:szCs w:val="22"/>
        </w:rPr>
        <w:br/>
      </w:r>
      <w:r w:rsidR="009745FD">
        <w:rPr>
          <w:rFonts w:ascii="Century Schoolbook" w:eastAsiaTheme="minorEastAsia" w:hAnsi="Century Schoolbook"/>
          <w:sz w:val="16"/>
          <w:szCs w:val="16"/>
        </w:rPr>
        <w:t>5</w:t>
      </w:r>
      <w:r w:rsidR="00262FDB">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262FDB">
        <w:rPr>
          <w:rFonts w:ascii="Century Schoolbook" w:eastAsiaTheme="minorEastAsia" w:hAnsi="Century Schoolbook"/>
          <w:sz w:val="22"/>
          <w:szCs w:val="22"/>
        </w:rPr>
        <w:t>Node</w:t>
      </w:r>
      <w:r w:rsidR="007242BC">
        <w:rPr>
          <w:rFonts w:ascii="Century Schoolbook" w:eastAsiaTheme="minorEastAsia" w:hAnsi="Century Schoolbook"/>
          <w:sz w:val="22"/>
          <w:szCs w:val="22"/>
        </w:rPr>
        <w:t xml:space="preserve"> </w:t>
      </w:r>
      <w:r w:rsidR="005C4CDC">
        <w:rPr>
          <w:rFonts w:ascii="Century Schoolbook" w:eastAsiaTheme="minorEastAsia" w:hAnsi="Century Schoolbook"/>
          <w:sz w:val="22"/>
          <w:szCs w:val="22"/>
        </w:rPr>
        <w:t>second</w:t>
      </w:r>
      <w:r w:rsidR="007242BC">
        <w:rPr>
          <w:rFonts w:ascii="Century Schoolbook" w:eastAsiaTheme="minorEastAsia" w:hAnsi="Century Schoolbook"/>
          <w:sz w:val="22"/>
          <w:szCs w:val="22"/>
        </w:rPr>
        <w:t xml:space="preserve"> = </w:t>
      </w:r>
      <w:proofErr w:type="spellStart"/>
      <w:r w:rsidR="005C4CDC">
        <w:rPr>
          <w:rFonts w:ascii="Century Schoolbook" w:eastAsiaTheme="minorEastAsia" w:hAnsi="Century Schoolbook"/>
          <w:sz w:val="22"/>
          <w:szCs w:val="22"/>
        </w:rPr>
        <w:t>findKey</w:t>
      </w:r>
      <w:r w:rsidR="009913E7">
        <w:rPr>
          <w:rFonts w:ascii="Century Schoolbook" w:eastAsiaTheme="minorEastAsia" w:hAnsi="Century Schoolbook"/>
          <w:sz w:val="22"/>
          <w:szCs w:val="22"/>
        </w:rPr>
        <w:t>Once</w:t>
      </w:r>
      <w:proofErr w:type="spellEnd"/>
      <w:r w:rsidR="005C4CDC">
        <w:rPr>
          <w:rFonts w:ascii="Century Schoolbook" w:eastAsiaTheme="minorEastAsia" w:hAnsi="Century Schoolbook"/>
          <w:sz w:val="22"/>
          <w:szCs w:val="22"/>
        </w:rPr>
        <w:t>(</w:t>
      </w:r>
      <w:r w:rsidR="009913E7">
        <w:rPr>
          <w:rFonts w:ascii="Century Schoolbook" w:eastAsiaTheme="minorEastAsia" w:hAnsi="Century Schoolbook"/>
          <w:sz w:val="22"/>
          <w:szCs w:val="22"/>
        </w:rPr>
        <w:t>key)</w:t>
      </w:r>
      <w:r w:rsidR="007242BC">
        <w:rPr>
          <w:rFonts w:ascii="Century Schoolbook" w:eastAsiaTheme="minorEastAsia" w:hAnsi="Century Schoolbook"/>
          <w:sz w:val="22"/>
          <w:szCs w:val="22"/>
        </w:rPr>
        <w:t>;</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6</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if </w:t>
      </w:r>
      <w:r w:rsidR="00947D56">
        <w:rPr>
          <w:rFonts w:ascii="Century Schoolbook" w:eastAsiaTheme="minorEastAsia" w:hAnsi="Century Schoolbook"/>
          <w:sz w:val="22"/>
          <w:szCs w:val="22"/>
        </w:rPr>
        <w:t>(</w:t>
      </w:r>
      <w:r w:rsidR="0098560F">
        <w:rPr>
          <w:rFonts w:ascii="Century Schoolbook" w:eastAsiaTheme="minorEastAsia" w:hAnsi="Century Schoolbook"/>
          <w:sz w:val="22"/>
          <w:szCs w:val="22"/>
        </w:rPr>
        <w:t xml:space="preserve"> (</w:t>
      </w:r>
      <w:proofErr w:type="spellStart"/>
      <w:r w:rsidR="00947D56">
        <w:rPr>
          <w:rFonts w:ascii="Century Schoolbook" w:eastAsiaTheme="minorEastAsia" w:hAnsi="Century Schoolbook"/>
          <w:sz w:val="22"/>
          <w:szCs w:val="22"/>
        </w:rPr>
        <w:t>second.parent</w:t>
      </w:r>
      <w:proofErr w:type="spellEnd"/>
      <w:r w:rsidR="00947D56">
        <w:rPr>
          <w:rFonts w:ascii="Century Schoolbook" w:eastAsiaTheme="minorEastAsia" w:hAnsi="Century Schoolbook"/>
          <w:sz w:val="22"/>
          <w:szCs w:val="22"/>
        </w:rPr>
        <w:t xml:space="preserve"> == </w:t>
      </w:r>
      <w:proofErr w:type="spellStart"/>
      <w:r w:rsidR="00947D56">
        <w:rPr>
          <w:rFonts w:ascii="Century Schoolbook" w:eastAsiaTheme="minorEastAsia" w:hAnsi="Century Schoolbook"/>
          <w:sz w:val="22"/>
          <w:szCs w:val="22"/>
        </w:rPr>
        <w:t>first.parent</w:t>
      </w:r>
      <w:proofErr w:type="spellEnd"/>
      <w:r w:rsidR="0098560F">
        <w:rPr>
          <w:rFonts w:ascii="Century Schoolbook" w:eastAsiaTheme="minorEastAsia" w:hAnsi="Century Schoolbook"/>
          <w:sz w:val="22"/>
          <w:szCs w:val="22"/>
        </w:rPr>
        <w:t>)</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or </w:t>
      </w:r>
      <w:r w:rsidR="0098560F">
        <w:rPr>
          <w:rFonts w:ascii="Century Schoolbook" w:eastAsiaTheme="minorEastAsia" w:hAnsi="Century Schoolbook"/>
          <w:sz w:val="22"/>
          <w:szCs w:val="22"/>
        </w:rPr>
        <w:t>(</w:t>
      </w:r>
      <w:proofErr w:type="spellStart"/>
      <w:r w:rsidR="00947D56">
        <w:rPr>
          <w:rFonts w:ascii="Century Schoolbook" w:eastAsiaTheme="minorEastAsia" w:hAnsi="Century Schoolbook"/>
          <w:sz w:val="22"/>
          <w:szCs w:val="22"/>
        </w:rPr>
        <w:t>second.key</w:t>
      </w:r>
      <w:proofErr w:type="spellEnd"/>
      <w:r w:rsidR="00947D56">
        <w:rPr>
          <w:rFonts w:ascii="Century Schoolbook" w:eastAsiaTheme="minorEastAsia" w:hAnsi="Century Schoolbook"/>
          <w:sz w:val="22"/>
          <w:szCs w:val="22"/>
        </w:rPr>
        <w:t xml:space="preserve"> == key</w:t>
      </w:r>
      <w:r w:rsidR="0098560F">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 {</w:t>
      </w:r>
      <w:r w:rsidR="00947D56">
        <w:rPr>
          <w:rFonts w:ascii="Century Schoolbook" w:eastAsiaTheme="minorEastAsia" w:hAnsi="Century Schoolbook"/>
          <w:sz w:val="22"/>
          <w:szCs w:val="22"/>
        </w:rPr>
        <w:br/>
      </w:r>
      <w:r w:rsidR="009745FD">
        <w:rPr>
          <w:rFonts w:ascii="Century Schoolbook" w:eastAsiaTheme="minorEastAsia" w:hAnsi="Century Schoolbook"/>
          <w:sz w:val="16"/>
          <w:szCs w:val="16"/>
        </w:rPr>
        <w:t>7</w:t>
      </w:r>
      <w:r w:rsidR="00947D56">
        <w:rPr>
          <w:rFonts w:ascii="Century Schoolbook" w:eastAsiaTheme="minorEastAsia" w:hAnsi="Century Schoolbook"/>
          <w:sz w:val="22"/>
          <w:szCs w:val="22"/>
        </w:rPr>
        <w:t xml:space="preserve">            </w:t>
      </w:r>
      <w:r w:rsidR="00947D56">
        <w:rPr>
          <w:rFonts w:ascii="Century Schoolbook" w:eastAsiaTheme="minorEastAsia" w:hAnsi="Century Schoolbook"/>
          <w:b/>
          <w:bCs/>
          <w:sz w:val="22"/>
          <w:szCs w:val="22"/>
        </w:rPr>
        <w:t xml:space="preserve">return </w:t>
      </w:r>
      <w:r w:rsidR="00947D56">
        <w:rPr>
          <w:rFonts w:ascii="Century Schoolbook" w:eastAsiaTheme="minorEastAsia" w:hAnsi="Century Schoolbook"/>
          <w:sz w:val="22"/>
          <w:szCs w:val="22"/>
        </w:rPr>
        <w:t xml:space="preserve">second; </w:t>
      </w:r>
      <w:r w:rsidR="007242BC">
        <w:rPr>
          <w:rFonts w:ascii="Century Schoolbook" w:eastAsiaTheme="minorEastAsia" w:hAnsi="Century Schoolbook"/>
          <w:sz w:val="22"/>
          <w:szCs w:val="22"/>
        </w:rPr>
        <w:br/>
      </w:r>
      <w:r w:rsidR="009745FD">
        <w:rPr>
          <w:rFonts w:ascii="Century Schoolbook" w:eastAsiaTheme="minorEastAsia" w:hAnsi="Century Schoolbook"/>
          <w:sz w:val="16"/>
          <w:szCs w:val="16"/>
        </w:rPr>
        <w:t>8</w:t>
      </w:r>
      <w:r w:rsidR="007242BC">
        <w:rPr>
          <w:rFonts w:ascii="Century Schoolbook" w:eastAsiaTheme="minorEastAsia" w:hAnsi="Century Schoolbook"/>
          <w:sz w:val="22"/>
          <w:szCs w:val="22"/>
        </w:rPr>
        <w:t xml:space="preserve">      </w:t>
      </w:r>
      <w:r w:rsidR="003862B2">
        <w:rPr>
          <w:rFonts w:ascii="Century Schoolbook" w:eastAsiaTheme="minorEastAsia" w:hAnsi="Century Schoolbook"/>
          <w:sz w:val="22"/>
          <w:szCs w:val="22"/>
        </w:rPr>
        <w:t xml:space="preserve">   </w:t>
      </w:r>
      <w:r w:rsidR="00947D56">
        <w:rPr>
          <w:rFonts w:ascii="Century Schoolbook" w:eastAsiaTheme="minorEastAsia" w:hAnsi="Century Schoolbook"/>
          <w:sz w:val="22"/>
          <w:szCs w:val="22"/>
        </w:rPr>
        <w:t>}</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9</w:t>
      </w:r>
      <w:r w:rsidR="00452CDC">
        <w:rPr>
          <w:rFonts w:ascii="Century Schoolbook" w:eastAsiaTheme="minorEastAsia" w:hAnsi="Century Schoolbook"/>
          <w:sz w:val="22"/>
          <w:szCs w:val="22"/>
        </w:rPr>
        <w:t xml:space="preserve">         </w:t>
      </w:r>
      <w:r w:rsidR="00452CDC">
        <w:rPr>
          <w:rFonts w:ascii="Century Schoolbook" w:eastAsiaTheme="minorEastAsia" w:hAnsi="Century Schoolbook"/>
          <w:b/>
          <w:bCs/>
          <w:sz w:val="22"/>
          <w:szCs w:val="22"/>
        </w:rPr>
        <w:t xml:space="preserve">   </w:t>
      </w:r>
      <w:r w:rsidR="008868E0">
        <w:rPr>
          <w:rFonts w:ascii="Century Schoolbook" w:eastAsiaTheme="minorEastAsia" w:hAnsi="Century Schoolbook"/>
          <w:sz w:val="22"/>
          <w:szCs w:val="22"/>
        </w:rPr>
        <w:t>first = second;</w:t>
      </w:r>
      <w:r w:rsidR="00452CDC">
        <w:rPr>
          <w:rFonts w:ascii="Century Schoolbook" w:eastAsiaTheme="minorEastAsia" w:hAnsi="Century Schoolbook"/>
          <w:sz w:val="22"/>
          <w:szCs w:val="22"/>
        </w:rPr>
        <w:br/>
      </w:r>
      <w:r w:rsidR="009745FD">
        <w:rPr>
          <w:rFonts w:ascii="Century Schoolbook" w:eastAsiaTheme="minorEastAsia" w:hAnsi="Century Schoolbook"/>
          <w:sz w:val="16"/>
          <w:szCs w:val="16"/>
        </w:rPr>
        <w:t>10</w:t>
      </w:r>
      <w:r w:rsidR="00452CDC">
        <w:rPr>
          <w:rFonts w:ascii="Century Schoolbook" w:eastAsiaTheme="minorEastAsia" w:hAnsi="Century Schoolbook"/>
          <w:sz w:val="22"/>
          <w:szCs w:val="22"/>
        </w:rPr>
        <w:t xml:space="preserve">     }</w:t>
      </w:r>
    </w:p>
    <w:p w14:paraId="04E0230B" w14:textId="4D9C914C" w:rsidR="0034775E" w:rsidRPr="00BE6BDD" w:rsidRDefault="0015340F" w:rsidP="00BE6BDD">
      <w:pPr>
        <w:bidi w:val="0"/>
        <w:spacing w:line="240" w:lineRule="exact"/>
        <w:jc w:val="center"/>
        <w:rPr>
          <w:rFonts w:ascii="Century Schoolbook" w:eastAsiaTheme="minorEastAsia" w:hAnsi="Century Schoolbook"/>
          <w:sz w:val="22"/>
          <w:szCs w:val="22"/>
        </w:rPr>
      </w:pPr>
      <w:r>
        <w:rPr>
          <w:rFonts w:ascii="Century Schoolbook" w:eastAsiaTheme="minorEastAsia" w:hAnsi="Century Schoolbook"/>
          <w:b/>
          <w:bCs/>
          <w:sz w:val="22"/>
          <w:szCs w:val="22"/>
        </w:rPr>
        <w:t xml:space="preserve">Fig. 1: </w:t>
      </w:r>
      <w:r>
        <w:rPr>
          <w:rFonts w:ascii="Century Schoolbook" w:eastAsiaTheme="minorEastAsia" w:hAnsi="Century Schoolbook"/>
          <w:sz w:val="22"/>
          <w:szCs w:val="22"/>
        </w:rPr>
        <w:t xml:space="preserve">Pseudo-code for the traversal logic. We can see that the traversal terminates if </w:t>
      </w:r>
      <w:r w:rsidR="00E6337B">
        <w:rPr>
          <w:rFonts w:ascii="Century Schoolbook" w:eastAsiaTheme="minorEastAsia" w:hAnsi="Century Schoolbook"/>
          <w:sz w:val="22"/>
          <w:szCs w:val="22"/>
        </w:rPr>
        <w:t xml:space="preserve">and only if </w:t>
      </w:r>
      <w:r>
        <w:rPr>
          <w:rFonts w:ascii="Century Schoolbook" w:eastAsiaTheme="minorEastAsia" w:hAnsi="Century Schoolbook"/>
          <w:sz w:val="22"/>
          <w:szCs w:val="22"/>
        </w:rPr>
        <w:t xml:space="preserve">two consecutive traversals yield the same result </w:t>
      </w:r>
      <w:r w:rsidR="00E35CB2">
        <w:rPr>
          <w:rFonts w:ascii="Century Schoolbook" w:eastAsiaTheme="minorEastAsia" w:hAnsi="Century Schoolbook"/>
          <w:sz w:val="22"/>
          <w:szCs w:val="22"/>
        </w:rPr>
        <w:t xml:space="preserve">(assuming </w:t>
      </w:r>
      <w:r>
        <w:rPr>
          <w:rFonts w:ascii="Century Schoolbook" w:eastAsiaTheme="minorEastAsia" w:hAnsi="Century Schoolbook"/>
          <w:sz w:val="22"/>
          <w:szCs w:val="22"/>
        </w:rPr>
        <w:t>both found</w:t>
      </w:r>
      <w:r w:rsidR="00E35CB2">
        <w:rPr>
          <w:rFonts w:ascii="Century Schoolbook" w:eastAsiaTheme="minorEastAsia" w:hAnsi="Century Schoolbook"/>
          <w:sz w:val="22"/>
          <w:szCs w:val="22"/>
        </w:rPr>
        <w:t xml:space="preserve"> the key to not exist in the tree)</w:t>
      </w:r>
      <w:r w:rsidR="00E6337B">
        <w:rPr>
          <w:rFonts w:ascii="Century Schoolbook" w:eastAsiaTheme="minorEastAsia" w:hAnsi="Century Schoolbook"/>
          <w:sz w:val="22"/>
          <w:szCs w:val="22"/>
        </w:rPr>
        <w:t>, or</w:t>
      </w:r>
      <w:r w:rsidR="007207EA">
        <w:rPr>
          <w:rFonts w:ascii="Century Schoolbook" w:eastAsiaTheme="minorEastAsia" w:hAnsi="Century Schoolbook"/>
          <w:sz w:val="22"/>
          <w:szCs w:val="22"/>
        </w:rPr>
        <w:t xml:space="preserve"> if</w:t>
      </w:r>
      <w:r w:rsidR="00E6337B">
        <w:rPr>
          <w:rFonts w:ascii="Century Schoolbook" w:eastAsiaTheme="minorEastAsia" w:hAnsi="Century Schoolbook"/>
          <w:sz w:val="22"/>
          <w:szCs w:val="22"/>
        </w:rPr>
        <w:t xml:space="preserve"> the key was found in </w:t>
      </w:r>
      <w:r w:rsidR="007207EA">
        <w:rPr>
          <w:rFonts w:ascii="Century Schoolbook" w:eastAsiaTheme="minorEastAsia" w:hAnsi="Century Schoolbook"/>
          <w:sz w:val="22"/>
          <w:szCs w:val="22"/>
        </w:rPr>
        <w:t xml:space="preserve">some </w:t>
      </w:r>
      <w:r w:rsidR="00B71CEC">
        <w:rPr>
          <w:rFonts w:ascii="Century Schoolbook" w:eastAsiaTheme="minorEastAsia" w:hAnsi="Century Schoolbook"/>
          <w:sz w:val="22"/>
          <w:szCs w:val="22"/>
        </w:rPr>
        <w:t>traversal</w:t>
      </w:r>
      <w:r w:rsidR="007207EA">
        <w:rPr>
          <w:rFonts w:ascii="Century Schoolbook" w:eastAsiaTheme="minorEastAsia" w:hAnsi="Century Schoolbook"/>
          <w:sz w:val="22"/>
          <w:szCs w:val="22"/>
        </w:rPr>
        <w:t xml:space="preserve"> in the while loop</w:t>
      </w:r>
      <w:r w:rsidR="00E6337B">
        <w:rPr>
          <w:rFonts w:ascii="Century Schoolbook" w:eastAsiaTheme="minorEastAsia" w:hAnsi="Century Schoolbook"/>
          <w:sz w:val="22"/>
          <w:szCs w:val="22"/>
        </w:rPr>
        <w:t>.</w:t>
      </w:r>
    </w:p>
    <w:p w14:paraId="2D5833C0" w14:textId="3F7D96A8" w:rsidR="00E11D09" w:rsidRDefault="00975313" w:rsidP="00BE6BDD">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t xml:space="preserve">The </w:t>
      </w:r>
      <w:r w:rsidRPr="00DF59C7">
        <w:rPr>
          <w:rFonts w:ascii="Century Schoolbook" w:hAnsi="Century Schoolbook"/>
          <w:i/>
          <w:iCs/>
          <w:sz w:val="26"/>
          <w:szCs w:val="26"/>
        </w:rPr>
        <w:t>remove(</w:t>
      </w:r>
      <w:r w:rsidR="00DB525D" w:rsidRPr="00DF59C7">
        <w:rPr>
          <w:rFonts w:ascii="Century Schoolbook" w:hAnsi="Century Schoolbook"/>
          <w:i/>
          <w:iCs/>
          <w:sz w:val="26"/>
          <w:szCs w:val="26"/>
        </w:rPr>
        <w:t>x</w:t>
      </w:r>
      <w:r w:rsidRPr="00DF59C7">
        <w:rPr>
          <w:rFonts w:ascii="Century Schoolbook" w:hAnsi="Century Schoolbook"/>
          <w:i/>
          <w:iCs/>
          <w:sz w:val="26"/>
          <w:szCs w:val="26"/>
        </w:rPr>
        <w:t>)</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32EA62B2"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When removing an element, we first traverse the tree to find the node to remove and its parent node. If the node was found, it and its parent should be locked and validated (a similar validation to the lazy list’s), and then there are three cases: the node can be either binary, unary or a leaf.</w:t>
      </w:r>
    </w:p>
    <w:p w14:paraId="64D9175C"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a leaf, the removal is trivial – just disconnect the node’s parent from the node.</w:t>
      </w:r>
    </w:p>
    <w:p w14:paraId="7762164F"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node is unary, then it’s still simple enough – just connect the parent to the single child of the node being removed.</w:t>
      </w:r>
    </w:p>
    <w:p w14:paraId="08FED880"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The third case is more complicated – as the “hole” created by the removed node must be filled with its successor. This “filling” must be done without ever disconnecting any node or subtree from the tree, otherwise concurrent calls to </w:t>
      </w:r>
      <w:r w:rsidRPr="00AA4C39">
        <w:rPr>
          <w:rFonts w:ascii="Century Schoolbook" w:eastAsiaTheme="minorEastAsia" w:hAnsi="Century Schoolbook"/>
          <w:i/>
          <w:iCs/>
          <w:sz w:val="22"/>
          <w:szCs w:val="22"/>
        </w:rPr>
        <w:t>contains</w:t>
      </w:r>
      <w:r>
        <w:rPr>
          <w:rFonts w:ascii="Century Schoolbook" w:eastAsiaTheme="minorEastAsia" w:hAnsi="Century Schoolbook"/>
          <w:sz w:val="22"/>
          <w:szCs w:val="22"/>
        </w:rPr>
        <w:t xml:space="preserve"> or </w:t>
      </w:r>
      <w:r>
        <w:rPr>
          <w:rFonts w:ascii="Century Schoolbook" w:eastAsiaTheme="minorEastAsia" w:hAnsi="Century Schoolbook"/>
          <w:i/>
          <w:iCs/>
          <w:sz w:val="22"/>
          <w:szCs w:val="22"/>
        </w:rPr>
        <w:t>insert</w:t>
      </w:r>
      <w:r>
        <w:rPr>
          <w:rFonts w:ascii="Century Schoolbook" w:eastAsiaTheme="minorEastAsia" w:hAnsi="Century Schoolbook"/>
          <w:sz w:val="22"/>
          <w:szCs w:val="22"/>
        </w:rPr>
        <w:t xml:space="preserve"> might fail. This is done by first finding the node’s successor – the leftmost child in the subtree rooted in the removed node’s right child. The successor and its parent must be locked, too, to prevent them from changing. Then, again, there are two cases: either the successor is a leaf, or it has a right child.</w:t>
      </w:r>
    </w:p>
    <w:p w14:paraId="33C46D75"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If the successor is a leaf, it can be connected to the removed node’s children, then connected to the removed node’s parent, and finally disconnected from its original parent. Note that the order is important – any other order temporary unlinks some of the nodes from the tree, harming linearizability.</w:t>
      </w:r>
    </w:p>
    <w:p w14:paraId="0EDAD41A" w14:textId="77777777" w:rsidR="005943C5" w:rsidRDefault="005943C5" w:rsidP="00206CD2">
      <w:pPr>
        <w:bidi w:val="0"/>
        <w:jc w:val="center"/>
        <w:rPr>
          <w:rFonts w:ascii="Century Schoolbook" w:eastAsiaTheme="minorEastAsia" w:hAnsi="Century Schoolbook"/>
          <w:sz w:val="22"/>
          <w:szCs w:val="22"/>
        </w:rPr>
      </w:pPr>
    </w:p>
    <w:p w14:paraId="18385A25" w14:textId="77777777" w:rsidR="005943C5" w:rsidRDefault="005943C5" w:rsidP="005943C5">
      <w:pPr>
        <w:bidi w:val="0"/>
        <w:jc w:val="center"/>
        <w:rPr>
          <w:rFonts w:ascii="Century Schoolbook" w:eastAsiaTheme="minorEastAsia" w:hAnsi="Century Schoolbook"/>
          <w:sz w:val="22"/>
          <w:szCs w:val="22"/>
        </w:rPr>
      </w:pPr>
    </w:p>
    <w:p w14:paraId="6B814FDC" w14:textId="77777777" w:rsidR="005943C5" w:rsidRDefault="005943C5" w:rsidP="005943C5">
      <w:pPr>
        <w:bidi w:val="0"/>
        <w:jc w:val="center"/>
        <w:rPr>
          <w:rFonts w:ascii="Century Schoolbook" w:eastAsiaTheme="minorEastAsia" w:hAnsi="Century Schoolbook"/>
          <w:sz w:val="22"/>
          <w:szCs w:val="22"/>
        </w:rPr>
      </w:pPr>
    </w:p>
    <w:p w14:paraId="1AC2C697" w14:textId="77777777" w:rsidR="005943C5" w:rsidRDefault="005943C5" w:rsidP="005943C5">
      <w:pPr>
        <w:bidi w:val="0"/>
        <w:jc w:val="center"/>
        <w:rPr>
          <w:rFonts w:ascii="Century Schoolbook" w:eastAsiaTheme="minorEastAsia" w:hAnsi="Century Schoolbook"/>
          <w:sz w:val="22"/>
          <w:szCs w:val="22"/>
        </w:rPr>
      </w:pPr>
    </w:p>
    <w:p w14:paraId="3F2C20EC" w14:textId="4C60D6A6" w:rsidR="005943C5" w:rsidRDefault="005943C5" w:rsidP="005943C5">
      <w:pPr>
        <w:bidi w:val="0"/>
        <w:jc w:val="center"/>
        <w:rPr>
          <w:rFonts w:ascii="Century Schoolbook" w:eastAsiaTheme="minorEastAsia" w:hAnsi="Century Schoolbook"/>
          <w:sz w:val="22"/>
          <w:szCs w:val="22"/>
        </w:rPr>
      </w:pPr>
    </w:p>
    <w:p w14:paraId="3A1779DE" w14:textId="31AB1224" w:rsidR="00927D27" w:rsidRDefault="00927D27" w:rsidP="00927D27">
      <w:pPr>
        <w:bidi w:val="0"/>
        <w:jc w:val="center"/>
        <w:rPr>
          <w:rFonts w:ascii="Century Schoolbook" w:eastAsiaTheme="minorEastAsia" w:hAnsi="Century Schoolbook"/>
          <w:sz w:val="22"/>
          <w:szCs w:val="22"/>
        </w:rPr>
      </w:pPr>
    </w:p>
    <w:p w14:paraId="0AE3B66A" w14:textId="5CD9B0FC" w:rsidR="00927D27" w:rsidRDefault="00927D27" w:rsidP="00927D27">
      <w:pPr>
        <w:bidi w:val="0"/>
        <w:jc w:val="center"/>
        <w:rPr>
          <w:rFonts w:ascii="Century Schoolbook" w:eastAsiaTheme="minorEastAsia" w:hAnsi="Century Schoolbook"/>
          <w:sz w:val="22"/>
          <w:szCs w:val="22"/>
        </w:rPr>
      </w:pPr>
    </w:p>
    <w:p w14:paraId="2667A165" w14:textId="539B25A6" w:rsidR="00927D27" w:rsidRPr="00927D27" w:rsidRDefault="00A3317B" w:rsidP="00927D27">
      <w:pPr>
        <w:bidi w:val="0"/>
        <w:jc w:val="center"/>
        <w:rPr>
          <w:rFonts w:ascii="Century Schoolbook" w:eastAsiaTheme="minorEastAsia" w:hAnsi="Century Schoolbook"/>
          <w:sz w:val="22"/>
          <w:szCs w:val="22"/>
        </w:rPr>
      </w:pPr>
      <w:r w:rsidRPr="00F22982">
        <w:rPr>
          <w:rFonts w:ascii="Century Schoolbook" w:eastAsiaTheme="minorEastAsia" w:hAnsi="Century Schoolbook"/>
          <w:noProof/>
          <w:sz w:val="22"/>
          <w:szCs w:val="22"/>
        </w:rPr>
        <w:lastRenderedPageBreak/>
        <w:drawing>
          <wp:anchor distT="457200" distB="45720" distL="114300" distR="114300" simplePos="0" relativeHeight="251658240" behindDoc="0" locked="0" layoutInCell="1" allowOverlap="1" wp14:anchorId="524D24D3" wp14:editId="4301F95F">
            <wp:simplePos x="0" y="0"/>
            <wp:positionH relativeFrom="column">
              <wp:posOffset>1906905</wp:posOffset>
            </wp:positionH>
            <wp:positionV relativeFrom="paragraph">
              <wp:posOffset>19050</wp:posOffset>
            </wp:positionV>
            <wp:extent cx="2194560" cy="2368296"/>
            <wp:effectExtent l="19050" t="19050" r="15240" b="13335"/>
            <wp:wrapTopAndBottom/>
            <wp:docPr id="1" name="Picture 1"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ers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94560" cy="2368296"/>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927D27">
        <w:rPr>
          <w:rFonts w:ascii="Century Schoolbook" w:eastAsiaTheme="minorEastAsia" w:hAnsi="Century Schoolbook"/>
          <w:b/>
          <w:bCs/>
          <w:sz w:val="22"/>
          <w:szCs w:val="22"/>
        </w:rPr>
        <w:t xml:space="preserve">Fig. 2: </w:t>
      </w:r>
      <w:r w:rsidR="00F278B3">
        <w:rPr>
          <w:rFonts w:ascii="Century Schoolbook" w:eastAsiaTheme="minorEastAsia" w:hAnsi="Century Schoolbook"/>
          <w:sz w:val="22"/>
          <w:szCs w:val="22"/>
        </w:rPr>
        <w:t>TBD</w:t>
      </w:r>
    </w:p>
    <w:p w14:paraId="11A7FBDF" w14:textId="02F0312C"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 xml:space="preserve">Otherwise, the removal must be more complicated, as demonstrated by the following figure. </w:t>
      </w:r>
    </w:p>
    <w:p w14:paraId="74764FBC" w14:textId="2840967A" w:rsidR="00206CD2" w:rsidRDefault="00870C10"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Fig2</w:t>
      </w:r>
      <w:r w:rsidR="0045300A" w:rsidRPr="00CA5C12">
        <w:rPr>
          <w:rFonts w:ascii="Century Schoolbook" w:eastAsiaTheme="minorEastAsia" w:hAnsi="Century Schoolbook"/>
          <w:b/>
          <w:bCs/>
          <w:sz w:val="22"/>
          <w:szCs w:val="22"/>
        </w:rPr>
        <w:t>_</w:t>
      </w:r>
      <w:r w:rsidR="00206CD2">
        <w:rPr>
          <w:rFonts w:ascii="Century Schoolbook" w:eastAsiaTheme="minorEastAsia" w:hAnsi="Century Schoolbook"/>
          <w:sz w:val="22"/>
          <w:szCs w:val="22"/>
        </w:rPr>
        <w:t>The red node is being removed, and the green node is its successor.</w:t>
      </w:r>
    </w:p>
    <w:p w14:paraId="79DDC233"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The pink, orange and blue links should be created for the removal, but:</w:t>
      </w:r>
    </w:p>
    <w:p w14:paraId="4B7015BD"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pink links disconnects the successor’s child</w:t>
      </w:r>
    </w:p>
    <w:p w14:paraId="25FECD34"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orange link disconnects the successor and its children</w:t>
      </w:r>
    </w:p>
    <w:p w14:paraId="3B12F9B1" w14:textId="77777777" w:rsidR="00206CD2" w:rsidRDefault="00206CD2" w:rsidP="00C93740">
      <w:pPr>
        <w:pStyle w:val="ListParagraph"/>
        <w:numPr>
          <w:ilvl w:val="0"/>
          <w:numId w:val="4"/>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Starting with the blue link disconnects the node to remove and its subtree</w:t>
      </w:r>
    </w:p>
    <w:p w14:paraId="6201BECF" w14:textId="669D1D19"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Any order of modifying the links temporarily unlinks some nodes from the tree, and the removal can’t be achieved</w:t>
      </w:r>
      <w:r w:rsidR="0045300A" w:rsidRPr="00F80871">
        <w:rPr>
          <w:rFonts w:ascii="Century Schoolbook" w:eastAsiaTheme="minorEastAsia" w:hAnsi="Century Schoolbook"/>
          <w:b/>
          <w:bCs/>
          <w:sz w:val="22"/>
          <w:szCs w:val="22"/>
        </w:rPr>
        <w:t>_</w:t>
      </w:r>
      <w:r w:rsidR="00870C10">
        <w:rPr>
          <w:rFonts w:ascii="Century Schoolbook" w:eastAsiaTheme="minorEastAsia" w:hAnsi="Century Schoolbook"/>
          <w:sz w:val="22"/>
          <w:szCs w:val="22"/>
        </w:rPr>
        <w:t>Fig2</w:t>
      </w:r>
      <w:r>
        <w:rPr>
          <w:rFonts w:ascii="Century Schoolbook" w:eastAsiaTheme="minorEastAsia" w:hAnsi="Century Schoolbook"/>
          <w:sz w:val="22"/>
          <w:szCs w:val="22"/>
        </w:rPr>
        <w:t>. Hence, a more complicated removal function is required when the successor has a right child: First, the successor is turned into a leaf by finding its own successor and modifying the tree so that it becomes its left child. Then, once the successor becomes a leaf, it can be removed as previously explained.</w:t>
      </w:r>
    </w:p>
    <w:p w14:paraId="7801FE49" w14:textId="77777777" w:rsidR="00206CD2" w:rsidRDefault="00206CD2" w:rsidP="00C93740">
      <w:pPr>
        <w:bidi w:val="0"/>
        <w:jc w:val="both"/>
        <w:rPr>
          <w:rFonts w:ascii="Century Schoolbook" w:eastAsiaTheme="minorEastAsia" w:hAnsi="Century Schoolbook"/>
          <w:sz w:val="22"/>
          <w:szCs w:val="22"/>
        </w:rPr>
      </w:pPr>
      <w:r>
        <w:rPr>
          <w:rFonts w:ascii="Century Schoolbook" w:eastAsiaTheme="minorEastAsia" w:hAnsi="Century Schoolbook"/>
          <w:sz w:val="22"/>
          <w:szCs w:val="22"/>
        </w:rPr>
        <w:t>Note that similarly to the removal in the lazy list, the removed node is marked before its links are being modified, to prevent other functions from misusing bad nodes.</w:t>
      </w:r>
    </w:p>
    <w:p w14:paraId="7F8536B8" w14:textId="77777777" w:rsidR="00206CD2" w:rsidRDefault="00206CD2" w:rsidP="00C93740">
      <w:pPr>
        <w:bidi w:val="0"/>
        <w:jc w:val="both"/>
        <w:rPr>
          <w:rFonts w:ascii="Century Schoolbook" w:eastAsiaTheme="minorEastAsia" w:hAnsi="Century Schoolbook"/>
          <w:b/>
          <w:bCs/>
          <w:sz w:val="22"/>
          <w:szCs w:val="22"/>
        </w:rPr>
      </w:pPr>
      <w:r>
        <w:rPr>
          <w:rFonts w:ascii="Century Schoolbook" w:eastAsiaTheme="minorEastAsia" w:hAnsi="Century Schoolbook"/>
          <w:b/>
          <w:bCs/>
          <w:sz w:val="22"/>
          <w:szCs w:val="22"/>
        </w:rPr>
        <w:t>Linearization Points</w:t>
      </w:r>
    </w:p>
    <w:p w14:paraId="349128F4" w14:textId="77777777" w:rsidR="00206CD2" w:rsidRDefault="00206CD2" w:rsidP="00C93740">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 successful removal, the linearization point is when the node is marked as removed. This happens before the physical removal, but after all the relevant nodes (successor and maybe successor of successor, too) are found.</w:t>
      </w:r>
    </w:p>
    <w:p w14:paraId="3FDCF913" w14:textId="77777777" w:rsidR="00206CD2" w:rsidRDefault="00206CD2" w:rsidP="00C93740">
      <w:pPr>
        <w:pStyle w:val="ListParagraph"/>
        <w:numPr>
          <w:ilvl w:val="0"/>
          <w:numId w:val="5"/>
        </w:numPr>
        <w:bidi w:val="0"/>
        <w:jc w:val="both"/>
        <w:rPr>
          <w:rFonts w:ascii="Century Schoolbook" w:eastAsiaTheme="minorEastAsia" w:hAnsi="Century Schoolbook"/>
          <w:sz w:val="22"/>
          <w:szCs w:val="22"/>
        </w:rPr>
      </w:pPr>
      <w:r>
        <w:rPr>
          <w:rFonts w:ascii="Century Schoolbook" w:eastAsiaTheme="minorEastAsia" w:hAnsi="Century Schoolbook"/>
          <w:sz w:val="22"/>
          <w:szCs w:val="22"/>
        </w:rPr>
        <w:t>For an unsuccessful call, the linearization point is when the parent of the place where the node should be is validated and found to be null.</w:t>
      </w:r>
    </w:p>
    <w:p w14:paraId="50099401" w14:textId="66B63958" w:rsidR="00E11D09" w:rsidRDefault="00206CD2" w:rsidP="00206CD2">
      <w:pPr>
        <w:bidi w:val="0"/>
        <w:ind w:left="360"/>
        <w:jc w:val="left"/>
        <w:rPr>
          <w:rFonts w:ascii="Century Schoolbook" w:eastAsiaTheme="minorEastAsia" w:hAnsi="Century Schoolbook"/>
          <w:sz w:val="22"/>
          <w:szCs w:val="22"/>
        </w:rPr>
      </w:pPr>
      <w:r w:rsidRPr="00BB2294">
        <w:rPr>
          <w:rFonts w:ascii="Century Schoolbook" w:eastAsiaTheme="minorEastAsia" w:hAnsi="Century Schoolbook"/>
          <w:sz w:val="22"/>
          <w:szCs w:val="22"/>
        </w:rPr>
        <w:t xml:space="preserve"> </w:t>
      </w:r>
    </w:p>
    <w:p w14:paraId="77C2E432" w14:textId="0AB93C57" w:rsidR="00206CD2" w:rsidRDefault="00206CD2" w:rsidP="00206CD2">
      <w:pPr>
        <w:bidi w:val="0"/>
        <w:ind w:left="360"/>
        <w:jc w:val="left"/>
        <w:rPr>
          <w:rFonts w:ascii="Century Schoolbook" w:eastAsiaTheme="minorEastAsia" w:hAnsi="Century Schoolbook"/>
          <w:sz w:val="22"/>
          <w:szCs w:val="22"/>
        </w:rPr>
      </w:pPr>
    </w:p>
    <w:p w14:paraId="1E7E3EE8" w14:textId="351AB096" w:rsidR="00206CD2" w:rsidRDefault="00206CD2" w:rsidP="00A3317B">
      <w:pPr>
        <w:bidi w:val="0"/>
        <w:jc w:val="left"/>
        <w:rPr>
          <w:rFonts w:ascii="Century Schoolbook" w:eastAsiaTheme="minorEastAsia" w:hAnsi="Century Schoolbook"/>
          <w:sz w:val="22"/>
          <w:szCs w:val="22"/>
        </w:rPr>
      </w:pPr>
    </w:p>
    <w:p w14:paraId="5BF54D3F" w14:textId="77777777" w:rsidR="001B5DDA" w:rsidRPr="00206CD2" w:rsidRDefault="001B5DDA" w:rsidP="001B5DDA">
      <w:pPr>
        <w:bidi w:val="0"/>
        <w:jc w:val="left"/>
        <w:rPr>
          <w:rFonts w:ascii="Century Schoolbook" w:eastAsiaTheme="minorEastAsia" w:hAnsi="Century Schoolbook"/>
          <w:sz w:val="22"/>
          <w:szCs w:val="22"/>
        </w:rPr>
      </w:pPr>
    </w:p>
    <w:p w14:paraId="3B1FA279" w14:textId="77777777" w:rsidR="006D54F0" w:rsidRPr="00DF59C7" w:rsidRDefault="006D54F0" w:rsidP="006D54F0">
      <w:pPr>
        <w:pStyle w:val="ListParagraph"/>
        <w:numPr>
          <w:ilvl w:val="1"/>
          <w:numId w:val="2"/>
        </w:numPr>
        <w:bidi w:val="0"/>
        <w:spacing w:before="240"/>
        <w:jc w:val="left"/>
        <w:rPr>
          <w:rFonts w:ascii="Century Schoolbook" w:hAnsi="Century Schoolbook"/>
          <w:b/>
          <w:bCs/>
          <w:sz w:val="26"/>
          <w:szCs w:val="26"/>
        </w:rPr>
      </w:pPr>
      <w:r w:rsidRPr="00DF59C7">
        <w:rPr>
          <w:rFonts w:ascii="Century Schoolbook" w:hAnsi="Century Schoolbook"/>
          <w:b/>
          <w:bCs/>
          <w:sz w:val="26"/>
          <w:szCs w:val="26"/>
        </w:rPr>
        <w:lastRenderedPageBreak/>
        <w:t xml:space="preserve">The </w:t>
      </w:r>
      <w:r>
        <w:rPr>
          <w:rFonts w:ascii="Century Schoolbook" w:hAnsi="Century Schoolbook"/>
          <w:i/>
          <w:iCs/>
          <w:sz w:val="26"/>
          <w:szCs w:val="26"/>
        </w:rPr>
        <w:t>insert</w:t>
      </w:r>
      <w:r w:rsidRPr="00DF59C7">
        <w:rPr>
          <w:rFonts w:ascii="Century Schoolbook" w:hAnsi="Century Schoolbook"/>
          <w:i/>
          <w:iCs/>
          <w:sz w:val="26"/>
          <w:szCs w:val="26"/>
        </w:rPr>
        <w:t>(x)</w:t>
      </w:r>
      <w:r w:rsidRPr="00DF59C7">
        <w:rPr>
          <w:rFonts w:ascii="Courier Prime" w:hAnsi="Courier Prime"/>
          <w:sz w:val="26"/>
          <w:szCs w:val="26"/>
        </w:rPr>
        <w:t xml:space="preserve"> </w:t>
      </w:r>
      <w:r w:rsidRPr="00DF59C7">
        <w:rPr>
          <w:rFonts w:ascii="Century Schoolbook" w:hAnsi="Century Schoolbook"/>
          <w:b/>
          <w:bCs/>
          <w:sz w:val="26"/>
          <w:szCs w:val="26"/>
        </w:rPr>
        <w:t>method</w:t>
      </w:r>
    </w:p>
    <w:p w14:paraId="47A8BDBE" w14:textId="581110FA" w:rsidR="006D54F0" w:rsidRDefault="006D54F0" w:rsidP="006D54F0">
      <w:pPr>
        <w:bidi w:val="0"/>
        <w:spacing w:before="240"/>
        <w:jc w:val="left"/>
        <w:rPr>
          <w:rFonts w:ascii="Century Schoolbook" w:hAnsi="Century Schoolbook"/>
          <w:b/>
          <w:bCs/>
        </w:rPr>
      </w:pPr>
      <w:r>
        <w:rPr>
          <w:rFonts w:ascii="Century Schoolbook" w:hAnsi="Century Schoolbook"/>
          <w:b/>
          <w:bCs/>
        </w:rPr>
        <w:t>1.3.1</w:t>
      </w:r>
      <w:r>
        <w:rPr>
          <w:rFonts w:ascii="Century Schoolbook" w:hAnsi="Century Schoolbook"/>
          <w:b/>
          <w:bCs/>
        </w:rPr>
        <w:tab/>
        <w:t>Implementation</w:t>
      </w:r>
    </w:p>
    <w:p w14:paraId="2F840E4C" w14:textId="6D6F107F" w:rsidR="006D54F0" w:rsidRPr="0061531C" w:rsidRDefault="006D54F0" w:rsidP="006D54F0">
      <w:pPr>
        <w:bidi w:val="0"/>
        <w:spacing w:before="24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insert(x)</w:t>
      </w:r>
      <w:r>
        <w:rPr>
          <w:rFonts w:ascii="Century Schoolbook" w:hAnsi="Century Schoolbook"/>
          <w:sz w:val="22"/>
          <w:szCs w:val="22"/>
        </w:rPr>
        <w:t xml:space="preserve"> is similar to its implementation among the </w:t>
      </w:r>
      <w:r>
        <w:rPr>
          <w:rFonts w:ascii="Century Schoolbook" w:hAnsi="Century Schoolbook"/>
          <w:i/>
          <w:iCs/>
          <w:sz w:val="22"/>
          <w:szCs w:val="22"/>
        </w:rPr>
        <w:t xml:space="preserve">Lazy List </w:t>
      </w:r>
      <w:r>
        <w:rPr>
          <w:rFonts w:ascii="Century Schoolbook" w:hAnsi="Century Schoolbook"/>
          <w:sz w:val="22"/>
          <w:szCs w:val="22"/>
        </w:rPr>
        <w:t xml:space="preserve">algorithm. We first traverse the tree to find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would have been inserted.  Consequently, we grab locks over </w:t>
      </w:r>
      <w:r>
        <w:rPr>
          <w:rFonts w:ascii="Century Schoolbook" w:hAnsi="Century Schoolbook"/>
          <w:i/>
          <w:iCs/>
          <w:sz w:val="22"/>
          <w:szCs w:val="22"/>
        </w:rPr>
        <w:t xml:space="preserve">pred – </w:t>
      </w:r>
      <w:r>
        <w:rPr>
          <w:rFonts w:ascii="Century Schoolbook" w:hAnsi="Century Schoolbook"/>
          <w:sz w:val="22"/>
          <w:szCs w:val="22"/>
        </w:rPr>
        <w:t xml:space="preserve">the parent of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as well as a lock over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 the location of the node of where </w:t>
      </w:r>
      <w:r>
        <w:rPr>
          <w:rFonts w:ascii="Century Schoolbook" w:hAnsi="Century Schoolbook"/>
          <w:i/>
          <w:iCs/>
          <w:sz w:val="22"/>
          <w:szCs w:val="22"/>
        </w:rPr>
        <w:t xml:space="preserve">x </w:t>
      </w:r>
      <w:r>
        <w:rPr>
          <w:rFonts w:ascii="Century Schoolbook" w:hAnsi="Century Schoolbook"/>
          <w:sz w:val="22"/>
          <w:szCs w:val="22"/>
        </w:rPr>
        <w:t xml:space="preserve">should have been inserted. After grabbing the aforesaid locks, we validate that the state of the tree among those two alleged nodes has been maintained (i.e., checking </w:t>
      </w:r>
      <w:proofErr w:type="spellStart"/>
      <w:r>
        <w:rPr>
          <w:rFonts w:ascii="Century Schoolbook" w:hAnsi="Century Schoolbook"/>
          <w:i/>
          <w:iCs/>
          <w:sz w:val="22"/>
          <w:szCs w:val="22"/>
        </w:rPr>
        <w:t>curr</w:t>
      </w:r>
      <w:proofErr w:type="spellEnd"/>
      <w:r>
        <w:rPr>
          <w:rFonts w:ascii="Century Schoolbook" w:hAnsi="Century Schoolbook"/>
          <w:sz w:val="22"/>
          <w:szCs w:val="22"/>
        </w:rPr>
        <w:t xml:space="preserve"> is still the child of </w:t>
      </w:r>
      <w:r>
        <w:rPr>
          <w:rFonts w:ascii="Century Schoolbook" w:hAnsi="Century Schoolbook"/>
          <w:i/>
          <w:iCs/>
          <w:sz w:val="22"/>
          <w:szCs w:val="22"/>
        </w:rPr>
        <w:t>pred</w:t>
      </w:r>
      <w:r>
        <w:rPr>
          <w:rFonts w:ascii="Century Schoolbook" w:hAnsi="Century Schoolbook"/>
          <w:sz w:val="22"/>
          <w:szCs w:val="22"/>
        </w:rPr>
        <w:t>),</w:t>
      </w:r>
      <w:r>
        <w:rPr>
          <w:rFonts w:ascii="Century Schoolbook" w:hAnsi="Century Schoolbook"/>
          <w:i/>
          <w:iCs/>
          <w:sz w:val="22"/>
          <w:szCs w:val="22"/>
        </w:rPr>
        <w:t xml:space="preserve"> </w:t>
      </w:r>
      <w:r>
        <w:rPr>
          <w:rFonts w:ascii="Century Schoolbook" w:hAnsi="Century Schoolbook"/>
          <w:sz w:val="22"/>
          <w:szCs w:val="22"/>
        </w:rPr>
        <w:t xml:space="preserve">as well as assure that </w:t>
      </w:r>
      <w:r>
        <w:rPr>
          <w:rFonts w:ascii="Century Schoolbook" w:hAnsi="Century Schoolbook"/>
          <w:i/>
          <w:iCs/>
          <w:sz w:val="22"/>
          <w:szCs w:val="22"/>
        </w:rPr>
        <w:t xml:space="preserve">pred </w:t>
      </w:r>
      <w:r>
        <w:rPr>
          <w:rFonts w:ascii="Century Schoolbook" w:hAnsi="Century Schoolbook"/>
          <w:sz w:val="22"/>
          <w:szCs w:val="22"/>
        </w:rPr>
        <w:t xml:space="preserve">as well as </w:t>
      </w:r>
      <w:proofErr w:type="spellStart"/>
      <w:r>
        <w:rPr>
          <w:rFonts w:ascii="Century Schoolbook" w:hAnsi="Century Schoolbook"/>
          <w:i/>
          <w:iCs/>
          <w:sz w:val="22"/>
          <w:szCs w:val="22"/>
        </w:rPr>
        <w:t>curr</w:t>
      </w:r>
      <w:proofErr w:type="spellEnd"/>
      <w:r>
        <w:rPr>
          <w:rFonts w:ascii="Century Schoolbook" w:hAnsi="Century Schoolbook"/>
          <w:i/>
          <w:iCs/>
          <w:sz w:val="22"/>
          <w:szCs w:val="22"/>
        </w:rPr>
        <w:t xml:space="preserve"> </w:t>
      </w:r>
      <w:r>
        <w:rPr>
          <w:rFonts w:ascii="Century Schoolbook" w:hAnsi="Century Schoolbook"/>
          <w:sz w:val="22"/>
          <w:szCs w:val="22"/>
        </w:rPr>
        <w:t xml:space="preserve">aren’t logically removed (i.e., </w:t>
      </w:r>
      <w:r>
        <w:rPr>
          <w:rFonts w:ascii="Century Schoolbook" w:hAnsi="Century Schoolbook"/>
          <w:i/>
          <w:iCs/>
          <w:sz w:val="22"/>
          <w:szCs w:val="22"/>
        </w:rPr>
        <w:t>marked</w:t>
      </w:r>
      <w:r>
        <w:rPr>
          <w:rFonts w:ascii="Century Schoolbook" w:hAnsi="Century Schoolbook"/>
          <w:sz w:val="22"/>
          <w:szCs w:val="22"/>
        </w:rPr>
        <w:t xml:space="preserve">). If such validation/assurance fails – we simply rerun the logic of this method (similarly to the </w:t>
      </w:r>
      <w:r>
        <w:rPr>
          <w:rFonts w:ascii="Century Schoolbook" w:hAnsi="Century Schoolbook"/>
          <w:i/>
          <w:iCs/>
          <w:sz w:val="22"/>
          <w:szCs w:val="22"/>
        </w:rPr>
        <w:t>Lazy List</w:t>
      </w:r>
      <w:r>
        <w:rPr>
          <w:rFonts w:ascii="Century Schoolbook" w:hAnsi="Century Schoolbook"/>
          <w:sz w:val="22"/>
          <w:szCs w:val="22"/>
        </w:rPr>
        <w:t>).</w:t>
      </w:r>
      <w:r w:rsidR="004A4077">
        <w:rPr>
          <w:rFonts w:ascii="Century Schoolbook" w:hAnsi="Century Schoolbook"/>
          <w:sz w:val="22"/>
          <w:szCs w:val="22"/>
        </w:rPr>
        <w:t xml:space="preserve"> If the validation/assurance succeeds, we continue on with </w:t>
      </w:r>
      <w:r w:rsidR="00857599">
        <w:rPr>
          <w:rFonts w:ascii="Century Schoolbook" w:hAnsi="Century Schoolbook"/>
          <w:sz w:val="22"/>
          <w:szCs w:val="22"/>
        </w:rPr>
        <w:t xml:space="preserve">similar mechanisms to the </w:t>
      </w:r>
      <w:r w:rsidR="00857599">
        <w:rPr>
          <w:rFonts w:ascii="Century Schoolbook" w:hAnsi="Century Schoolbook"/>
          <w:i/>
          <w:iCs/>
          <w:sz w:val="22"/>
          <w:szCs w:val="22"/>
        </w:rPr>
        <w:t xml:space="preserve">Lazy List </w:t>
      </w:r>
      <w:r w:rsidR="00857599">
        <w:rPr>
          <w:rFonts w:ascii="Century Schoolbook" w:hAnsi="Century Schoolbook"/>
          <w:sz w:val="22"/>
          <w:szCs w:val="22"/>
        </w:rPr>
        <w:t xml:space="preserve">insertion – that includes: </w:t>
      </w:r>
      <w:r w:rsidR="00DC3396">
        <w:rPr>
          <w:rFonts w:ascii="Century Schoolbook" w:hAnsi="Century Schoolbook"/>
          <w:sz w:val="22"/>
          <w:szCs w:val="22"/>
        </w:rPr>
        <w:t xml:space="preserve">checking if the location of the node of where </w:t>
      </w:r>
      <w:r w:rsidR="00DC3396">
        <w:rPr>
          <w:rFonts w:ascii="Century Schoolbook" w:hAnsi="Century Schoolbook"/>
          <w:i/>
          <w:iCs/>
          <w:sz w:val="22"/>
          <w:szCs w:val="22"/>
        </w:rPr>
        <w:t xml:space="preserve">x </w:t>
      </w:r>
      <w:r w:rsidR="00DC3396">
        <w:rPr>
          <w:rFonts w:ascii="Century Schoolbook" w:hAnsi="Century Schoolbook"/>
          <w:sz w:val="22"/>
          <w:szCs w:val="22"/>
        </w:rPr>
        <w:t xml:space="preserve">would have been inserted is an already existing node. In that case, we return </w:t>
      </w:r>
      <w:r w:rsidR="00DC3396">
        <w:rPr>
          <w:rFonts w:ascii="Century Schoolbook" w:hAnsi="Century Schoolbook"/>
          <w:b/>
          <w:bCs/>
          <w:sz w:val="22"/>
          <w:szCs w:val="22"/>
        </w:rPr>
        <w:t>false</w:t>
      </w:r>
      <w:r w:rsidR="00DC3396">
        <w:rPr>
          <w:rFonts w:ascii="Century Schoolbook" w:hAnsi="Century Schoolbook"/>
          <w:sz w:val="22"/>
          <w:szCs w:val="22"/>
        </w:rPr>
        <w:t xml:space="preserve">, since </w:t>
      </w:r>
      <w:r w:rsidR="00FC3FEF">
        <w:rPr>
          <w:rFonts w:ascii="Century Schoolbook" w:hAnsi="Century Schoolbook"/>
          <w:sz w:val="22"/>
          <w:szCs w:val="22"/>
        </w:rPr>
        <w:t xml:space="preserve">the traversal would have skipped that node in case it wouldn’t have held </w:t>
      </w:r>
      <w:r w:rsidR="00FC3FEF">
        <w:rPr>
          <w:rFonts w:ascii="Century Schoolbook" w:hAnsi="Century Schoolbook"/>
          <w:i/>
          <w:iCs/>
          <w:sz w:val="22"/>
          <w:szCs w:val="22"/>
        </w:rPr>
        <w:t>x</w:t>
      </w:r>
      <w:r w:rsidR="00FC3FEF">
        <w:rPr>
          <w:rFonts w:ascii="Century Schoolbook" w:hAnsi="Century Schoolbook"/>
          <w:sz w:val="22"/>
          <w:szCs w:val="22"/>
        </w:rPr>
        <w:t xml:space="preserve">. The other case, is that the location of the node of where </w:t>
      </w:r>
      <w:r w:rsidR="00FC3FEF">
        <w:rPr>
          <w:rFonts w:ascii="Century Schoolbook" w:hAnsi="Century Schoolbook"/>
          <w:i/>
          <w:iCs/>
          <w:sz w:val="22"/>
          <w:szCs w:val="22"/>
        </w:rPr>
        <w:t xml:space="preserve">x </w:t>
      </w:r>
      <w:r w:rsidR="00FC3FEF">
        <w:rPr>
          <w:rFonts w:ascii="Century Schoolbook" w:hAnsi="Century Schoolbook"/>
          <w:sz w:val="22"/>
          <w:szCs w:val="22"/>
        </w:rPr>
        <w:t>would have resided</w:t>
      </w:r>
      <w:r w:rsidR="00DE2BAD">
        <w:rPr>
          <w:rFonts w:ascii="Century Schoolbook" w:hAnsi="Century Schoolbook"/>
          <w:sz w:val="22"/>
          <w:szCs w:val="22"/>
        </w:rPr>
        <w:t xml:space="preserve"> isn’t an already existing node. In that case, </w:t>
      </w:r>
      <w:r w:rsidR="0061531C">
        <w:rPr>
          <w:rFonts w:ascii="Century Schoolbook" w:hAnsi="Century Schoolbook"/>
          <w:sz w:val="22"/>
          <w:szCs w:val="22"/>
        </w:rPr>
        <w:t xml:space="preserve">we simply create a new Node holding </w:t>
      </w:r>
      <w:r w:rsidR="0061531C">
        <w:rPr>
          <w:rFonts w:ascii="Century Schoolbook" w:hAnsi="Century Schoolbook"/>
          <w:i/>
          <w:iCs/>
          <w:sz w:val="22"/>
          <w:szCs w:val="22"/>
        </w:rPr>
        <w:t>x</w:t>
      </w:r>
      <w:r w:rsidR="0061531C">
        <w:rPr>
          <w:rFonts w:ascii="Century Schoolbook" w:hAnsi="Century Schoolbook"/>
          <w:sz w:val="22"/>
          <w:szCs w:val="22"/>
        </w:rPr>
        <w:t>, and set it as a left</w:t>
      </w:r>
      <w:r w:rsidR="009B2823">
        <w:rPr>
          <w:rFonts w:ascii="Century Schoolbook" w:hAnsi="Century Schoolbook"/>
          <w:sz w:val="22"/>
          <w:szCs w:val="22"/>
        </w:rPr>
        <w:t xml:space="preserve">/right child </w:t>
      </w:r>
      <w:r w:rsidR="0061531C">
        <w:rPr>
          <w:rFonts w:ascii="Century Schoolbook" w:hAnsi="Century Schoolbook"/>
          <w:sz w:val="22"/>
          <w:szCs w:val="22"/>
        </w:rPr>
        <w:t xml:space="preserve">correspondingly to the parent of the location of the node of where </w:t>
      </w:r>
      <w:r w:rsidR="0061531C">
        <w:rPr>
          <w:rFonts w:ascii="Century Schoolbook" w:hAnsi="Century Schoolbook"/>
          <w:i/>
          <w:iCs/>
          <w:sz w:val="22"/>
          <w:szCs w:val="22"/>
        </w:rPr>
        <w:t xml:space="preserve">x </w:t>
      </w:r>
      <w:r w:rsidR="0061531C">
        <w:rPr>
          <w:rFonts w:ascii="Century Schoolbook" w:hAnsi="Century Schoolbook"/>
          <w:sz w:val="22"/>
          <w:szCs w:val="22"/>
        </w:rPr>
        <w:t>would have resided.</w:t>
      </w:r>
    </w:p>
    <w:p w14:paraId="78253F24" w14:textId="304E7250" w:rsidR="006D54F0" w:rsidRDefault="006D54F0" w:rsidP="006D54F0">
      <w:pPr>
        <w:bidi w:val="0"/>
        <w:spacing w:before="240"/>
        <w:jc w:val="left"/>
        <w:rPr>
          <w:rFonts w:ascii="Century Schoolbook" w:hAnsi="Century Schoolbook"/>
          <w:b/>
          <w:bCs/>
        </w:rPr>
      </w:pPr>
      <w:r>
        <w:rPr>
          <w:rFonts w:ascii="Century Schoolbook" w:hAnsi="Century Schoolbook"/>
          <w:b/>
          <w:bCs/>
        </w:rPr>
        <w:t>1.</w:t>
      </w:r>
      <w:r w:rsidR="00534EB9">
        <w:rPr>
          <w:rFonts w:ascii="Century Schoolbook" w:hAnsi="Century Schoolbook"/>
          <w:b/>
          <w:bCs/>
        </w:rPr>
        <w:t>3</w:t>
      </w:r>
      <w:r>
        <w:rPr>
          <w:rFonts w:ascii="Century Schoolbook" w:hAnsi="Century Schoolbook"/>
          <w:b/>
          <w:bCs/>
        </w:rPr>
        <w:t>.2</w:t>
      </w:r>
      <w:r>
        <w:rPr>
          <w:rFonts w:ascii="Century Schoolbook" w:hAnsi="Century Schoolbook"/>
          <w:b/>
          <w:bCs/>
        </w:rPr>
        <w:tab/>
        <w:t>Linearization Point</w:t>
      </w:r>
    </w:p>
    <w:p w14:paraId="47F4377F" w14:textId="77777777" w:rsidR="006D54F0" w:rsidRDefault="006D54F0" w:rsidP="006D54F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w:t>
      </w:r>
      <w:r w:rsidRPr="00D5581A">
        <w:rPr>
          <w:rFonts w:ascii="Century Schoolbook" w:hAnsi="Century Schoolbook"/>
          <w:i/>
          <w:iCs/>
          <w:sz w:val="22"/>
          <w:szCs w:val="22"/>
        </w:rPr>
        <w:t xml:space="preserve">insert(x) </w:t>
      </w:r>
      <w:r w:rsidRPr="00D5581A">
        <w:rPr>
          <w:rFonts w:ascii="Century Schoolbook" w:hAnsi="Century Schoolbook"/>
          <w:sz w:val="22"/>
          <w:szCs w:val="22"/>
        </w:rPr>
        <w:t xml:space="preserve">call (i.e., </w:t>
      </w:r>
      <w:r w:rsidRPr="00D5581A">
        <w:rPr>
          <w:rFonts w:ascii="Century Schoolbook" w:hAnsi="Century Schoolbook"/>
          <w:i/>
          <w:iCs/>
          <w:sz w:val="22"/>
          <w:szCs w:val="22"/>
        </w:rPr>
        <w:t xml:space="preserve">true </w:t>
      </w:r>
      <w:r w:rsidRPr="00D5581A">
        <w:rPr>
          <w:rFonts w:ascii="Century Schoolbook" w:hAnsi="Century Schoolbook"/>
          <w:sz w:val="22"/>
          <w:szCs w:val="22"/>
        </w:rPr>
        <w:t xml:space="preserve">being returned), we linearize the </w:t>
      </w:r>
      <w:r w:rsidRPr="00D5581A">
        <w:rPr>
          <w:rFonts w:ascii="Century Schoolbook" w:hAnsi="Century Schoolbook"/>
          <w:i/>
          <w:iCs/>
          <w:sz w:val="22"/>
          <w:szCs w:val="22"/>
        </w:rPr>
        <w:t>insert(x)</w:t>
      </w:r>
      <w:r w:rsidRPr="00D5581A">
        <w:rPr>
          <w:rFonts w:ascii="Century Schoolbook" w:hAnsi="Century Schoolbook"/>
          <w:sz w:val="22"/>
          <w:szCs w:val="22"/>
        </w:rPr>
        <w:t xml:space="preserve"> method at the point of setting the left/right child of the relevant node to be a new node that holds </w:t>
      </w:r>
      <w:r w:rsidRPr="00D5581A">
        <w:rPr>
          <w:rFonts w:ascii="Century Schoolbook" w:hAnsi="Century Schoolbook"/>
          <w:i/>
          <w:iCs/>
          <w:sz w:val="22"/>
          <w:szCs w:val="22"/>
        </w:rPr>
        <w:t>x</w:t>
      </w:r>
      <w:r w:rsidRPr="00D5581A">
        <w:rPr>
          <w:rFonts w:ascii="Century Schoolbook" w:hAnsi="Century Schoolbook"/>
          <w:sz w:val="22"/>
          <w:szCs w:val="22"/>
        </w:rPr>
        <w:t xml:space="preserve">. </w:t>
      </w:r>
    </w:p>
    <w:p w14:paraId="38DD2A46" w14:textId="66638A77" w:rsidR="0005144E" w:rsidRPr="00B340C1" w:rsidRDefault="006D54F0" w:rsidP="00B340C1">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t xml:space="preserve">For an unsuccessful </w:t>
      </w:r>
      <w:r>
        <w:rPr>
          <w:rFonts w:ascii="Century Schoolbook" w:hAnsi="Century Schoolbook"/>
          <w:i/>
          <w:iCs/>
          <w:sz w:val="22"/>
          <w:szCs w:val="22"/>
        </w:rPr>
        <w:t xml:space="preserve">insert(x) </w:t>
      </w:r>
      <w:r>
        <w:rPr>
          <w:rFonts w:ascii="Century Schoolbook" w:hAnsi="Century Schoolbook"/>
          <w:sz w:val="22"/>
          <w:szCs w:val="22"/>
        </w:rPr>
        <w:t xml:space="preserve">call (i.e., </w:t>
      </w:r>
      <w:r>
        <w:rPr>
          <w:rFonts w:ascii="Century Schoolbook" w:hAnsi="Century Schoolbook"/>
          <w:i/>
          <w:iCs/>
          <w:sz w:val="22"/>
          <w:szCs w:val="22"/>
        </w:rPr>
        <w:t xml:space="preserve">false </w:t>
      </w:r>
      <w:r>
        <w:rPr>
          <w:rFonts w:ascii="Century Schoolbook" w:hAnsi="Century Schoolbook"/>
          <w:sz w:val="22"/>
          <w:szCs w:val="22"/>
        </w:rPr>
        <w:t xml:space="preserve">being returned), we linearize the </w:t>
      </w:r>
      <w:r>
        <w:rPr>
          <w:rFonts w:ascii="Century Schoolbook" w:hAnsi="Century Schoolbook"/>
          <w:i/>
          <w:iCs/>
          <w:sz w:val="22"/>
          <w:szCs w:val="22"/>
        </w:rPr>
        <w:t xml:space="preserve">insert(x) </w:t>
      </w:r>
      <w:r>
        <w:rPr>
          <w:rFonts w:ascii="Century Schoolbook" w:hAnsi="Century Schoolbook"/>
          <w:sz w:val="22"/>
          <w:szCs w:val="22"/>
        </w:rPr>
        <w:t xml:space="preserve">method at the point of comparing </w:t>
      </w:r>
      <w:r>
        <w:rPr>
          <w:rFonts w:ascii="Century Schoolbook" w:hAnsi="Century Schoolbook"/>
          <w:i/>
          <w:iCs/>
          <w:sz w:val="22"/>
          <w:szCs w:val="22"/>
        </w:rPr>
        <w:t xml:space="preserve">x </w:t>
      </w:r>
      <w:r>
        <w:rPr>
          <w:rFonts w:ascii="Century Schoolbook" w:hAnsi="Century Schoolbook"/>
          <w:sz w:val="22"/>
          <w:szCs w:val="22"/>
        </w:rPr>
        <w:t xml:space="preserve">and the key of the node of where </w:t>
      </w:r>
      <w:r>
        <w:rPr>
          <w:rFonts w:ascii="Century Schoolbook" w:hAnsi="Century Schoolbook"/>
          <w:i/>
          <w:iCs/>
          <w:sz w:val="22"/>
          <w:szCs w:val="22"/>
        </w:rPr>
        <w:t>x</w:t>
      </w:r>
      <w:r>
        <w:rPr>
          <w:rFonts w:ascii="Century Schoolbook" w:hAnsi="Century Schoolbook"/>
          <w:sz w:val="22"/>
          <w:szCs w:val="22"/>
        </w:rPr>
        <w:t xml:space="preserve"> would have resided (such comparison would result in them being equal – and therefore no insertion is needed).</w:t>
      </w:r>
    </w:p>
    <w:p w14:paraId="0C5CEF59" w14:textId="77777777" w:rsidR="000A28E1" w:rsidRPr="000A28E1" w:rsidRDefault="000A28E1" w:rsidP="000A28E1">
      <w:pPr>
        <w:pStyle w:val="ListParagraph"/>
        <w:bidi w:val="0"/>
        <w:jc w:val="left"/>
        <w:rPr>
          <w:rFonts w:ascii="Century Schoolbook" w:hAnsi="Century Schoolbook"/>
          <w:b/>
          <w:bCs/>
          <w:sz w:val="26"/>
          <w:szCs w:val="26"/>
        </w:rPr>
      </w:pPr>
    </w:p>
    <w:p w14:paraId="73F85F33" w14:textId="16B01F5A" w:rsidR="00CA5048" w:rsidRDefault="00F3607E" w:rsidP="00CA5048">
      <w:pPr>
        <w:pStyle w:val="ListParagraph"/>
        <w:numPr>
          <w:ilvl w:val="1"/>
          <w:numId w:val="2"/>
        </w:numPr>
        <w:bidi w:val="0"/>
        <w:jc w:val="left"/>
        <w:rPr>
          <w:rFonts w:ascii="Century Schoolbook" w:hAnsi="Century Schoolbook"/>
          <w:b/>
          <w:bCs/>
          <w:sz w:val="26"/>
          <w:szCs w:val="26"/>
        </w:rPr>
      </w:pPr>
      <w:r w:rsidRPr="000A28E1">
        <w:rPr>
          <w:rFonts w:ascii="Century Schoolbook" w:hAnsi="Century Schoolbook"/>
          <w:b/>
          <w:bCs/>
          <w:sz w:val="26"/>
          <w:szCs w:val="26"/>
        </w:rPr>
        <w:t xml:space="preserve">The </w:t>
      </w:r>
      <w:r>
        <w:rPr>
          <w:rFonts w:ascii="Century Schoolbook" w:hAnsi="Century Schoolbook"/>
          <w:i/>
          <w:iCs/>
          <w:sz w:val="26"/>
          <w:szCs w:val="26"/>
        </w:rPr>
        <w:t>contains</w:t>
      </w:r>
      <w:r w:rsidRPr="000A28E1">
        <w:rPr>
          <w:rFonts w:ascii="Century Schoolbook" w:hAnsi="Century Schoolbook"/>
          <w:i/>
          <w:iCs/>
          <w:sz w:val="26"/>
          <w:szCs w:val="26"/>
        </w:rPr>
        <w:t>(x)</w:t>
      </w:r>
      <w:r w:rsidRPr="000A28E1">
        <w:rPr>
          <w:rFonts w:ascii="Courier Prime" w:hAnsi="Courier Prime"/>
          <w:sz w:val="26"/>
          <w:szCs w:val="26"/>
        </w:rPr>
        <w:t xml:space="preserve"> </w:t>
      </w:r>
      <w:r w:rsidRPr="000A28E1">
        <w:rPr>
          <w:rFonts w:ascii="Century Schoolbook" w:hAnsi="Century Schoolbook"/>
          <w:b/>
          <w:bCs/>
          <w:sz w:val="26"/>
          <w:szCs w:val="26"/>
        </w:rPr>
        <w:t>method</w:t>
      </w:r>
    </w:p>
    <w:p w14:paraId="7223A578" w14:textId="77777777" w:rsidR="00BE1D0A" w:rsidRPr="00551F63" w:rsidRDefault="00BE1D0A" w:rsidP="00BE1D0A">
      <w:pPr>
        <w:bidi w:val="0"/>
        <w:spacing w:before="240"/>
        <w:jc w:val="left"/>
        <w:rPr>
          <w:rFonts w:ascii="Century Schoolbook" w:hAnsi="Century Schoolbook"/>
          <w:b/>
          <w:bCs/>
        </w:rPr>
      </w:pPr>
      <w:r w:rsidRPr="00551F63">
        <w:rPr>
          <w:rFonts w:ascii="Century Schoolbook" w:hAnsi="Century Schoolbook"/>
          <w:b/>
          <w:bCs/>
        </w:rPr>
        <w:t>1.</w:t>
      </w:r>
      <w:r>
        <w:rPr>
          <w:rFonts w:ascii="Century Schoolbook" w:hAnsi="Century Schoolbook"/>
          <w:b/>
          <w:bCs/>
        </w:rPr>
        <w:t>4</w:t>
      </w:r>
      <w:r w:rsidRPr="00551F63">
        <w:rPr>
          <w:rFonts w:ascii="Century Schoolbook" w:hAnsi="Century Schoolbook"/>
          <w:b/>
          <w:bCs/>
        </w:rPr>
        <w:t>.1</w:t>
      </w:r>
      <w:r w:rsidRPr="00551F63">
        <w:rPr>
          <w:rFonts w:ascii="Century Schoolbook" w:hAnsi="Century Schoolbook"/>
          <w:b/>
          <w:bCs/>
        </w:rPr>
        <w:tab/>
        <w:t>Implementation</w:t>
      </w:r>
    </w:p>
    <w:p w14:paraId="5C8FF004" w14:textId="77777777" w:rsidR="00BE1D0A" w:rsidRDefault="00BE1D0A" w:rsidP="00C93740">
      <w:pPr>
        <w:bidi w:val="0"/>
        <w:jc w:val="both"/>
        <w:rPr>
          <w:rFonts w:ascii="Century Schoolbook" w:hAnsi="Century Schoolbook"/>
          <w:sz w:val="22"/>
          <w:szCs w:val="22"/>
        </w:rPr>
      </w:pPr>
      <w:r>
        <w:rPr>
          <w:rFonts w:ascii="Century Schoolbook" w:hAnsi="Century Schoolbook"/>
          <w:sz w:val="22"/>
          <w:szCs w:val="22"/>
        </w:rPr>
        <w:t xml:space="preserve">The implementation of </w:t>
      </w:r>
      <w:r>
        <w:rPr>
          <w:rFonts w:ascii="Century Schoolbook" w:hAnsi="Century Schoolbook"/>
          <w:i/>
          <w:iCs/>
          <w:sz w:val="22"/>
          <w:szCs w:val="22"/>
        </w:rPr>
        <w:t>contains</w:t>
      </w:r>
      <w:r>
        <w:rPr>
          <w:rFonts w:ascii="Century Schoolbook" w:hAnsi="Century Schoolbook"/>
          <w:b/>
          <w:bCs/>
          <w:i/>
          <w:iCs/>
          <w:sz w:val="22"/>
          <w:szCs w:val="22"/>
        </w:rPr>
        <w:t xml:space="preserve"> </w:t>
      </w:r>
      <w:r>
        <w:rPr>
          <w:rFonts w:ascii="Century Schoolbook" w:hAnsi="Century Schoolbook"/>
          <w:sz w:val="22"/>
          <w:szCs w:val="22"/>
        </w:rPr>
        <w:t>is as simple as traversing the tree as described in the section describing the new tree traversal. After getting the traversal result, the function reports that the key exists if and only if it is found and unmarked.</w:t>
      </w:r>
    </w:p>
    <w:p w14:paraId="18F7BA5F" w14:textId="77777777" w:rsidR="00BE1D0A" w:rsidRPr="00551F63" w:rsidRDefault="00BE1D0A" w:rsidP="00C93740">
      <w:pPr>
        <w:bidi w:val="0"/>
        <w:jc w:val="both"/>
        <w:rPr>
          <w:rFonts w:ascii="Century Schoolbook" w:hAnsi="Century Schoolbook"/>
          <w:sz w:val="22"/>
          <w:szCs w:val="22"/>
        </w:rPr>
      </w:pPr>
      <w:r>
        <w:rPr>
          <w:rFonts w:ascii="Century Schoolbook" w:hAnsi="Century Schoolbook"/>
          <w:sz w:val="22"/>
          <w:szCs w:val="22"/>
        </w:rPr>
        <w:t>Just like in the lazy list, the function doesn’t hold any locks – and the linearizability is enforced by the implementation of the other functions.</w:t>
      </w:r>
    </w:p>
    <w:p w14:paraId="72B59E15" w14:textId="77777777" w:rsidR="00BE1D0A" w:rsidRDefault="00BE1D0A" w:rsidP="00C93740">
      <w:pPr>
        <w:bidi w:val="0"/>
        <w:spacing w:before="240"/>
        <w:jc w:val="both"/>
        <w:rPr>
          <w:rFonts w:ascii="Century Schoolbook" w:hAnsi="Century Schoolbook"/>
          <w:b/>
          <w:bCs/>
        </w:rPr>
      </w:pPr>
      <w:r>
        <w:rPr>
          <w:rFonts w:ascii="Century Schoolbook" w:hAnsi="Century Schoolbook"/>
          <w:b/>
          <w:bCs/>
        </w:rPr>
        <w:t>1.4.2</w:t>
      </w:r>
      <w:r>
        <w:rPr>
          <w:rFonts w:ascii="Century Schoolbook" w:hAnsi="Century Schoolbook"/>
          <w:b/>
          <w:bCs/>
        </w:rPr>
        <w:tab/>
        <w:t>Linearization Point</w:t>
      </w:r>
    </w:p>
    <w:p w14:paraId="3C7E8816" w14:textId="77777777" w:rsidR="00BE1D0A" w:rsidRDefault="00BE1D0A" w:rsidP="00C93740">
      <w:pPr>
        <w:pStyle w:val="ListParagraph"/>
        <w:numPr>
          <w:ilvl w:val="0"/>
          <w:numId w:val="3"/>
        </w:numPr>
        <w:bidi w:val="0"/>
        <w:spacing w:before="240"/>
        <w:jc w:val="both"/>
        <w:rPr>
          <w:rFonts w:ascii="Century Schoolbook" w:hAnsi="Century Schoolbook"/>
          <w:sz w:val="22"/>
          <w:szCs w:val="22"/>
        </w:rPr>
      </w:pPr>
      <w:r w:rsidRPr="00D5581A">
        <w:rPr>
          <w:rFonts w:ascii="Century Schoolbook" w:hAnsi="Century Schoolbook"/>
          <w:sz w:val="22"/>
          <w:szCs w:val="22"/>
        </w:rPr>
        <w:t xml:space="preserve">For a successful call, </w:t>
      </w:r>
      <w:r>
        <w:rPr>
          <w:rFonts w:ascii="Century Schoolbook" w:hAnsi="Century Schoolbook"/>
          <w:sz w:val="22"/>
          <w:szCs w:val="22"/>
        </w:rPr>
        <w:t>the linearization point is when getting a positive traversal result and checking that the resulting node is not marked</w:t>
      </w:r>
      <w:r w:rsidRPr="00D5581A">
        <w:rPr>
          <w:rFonts w:ascii="Century Schoolbook" w:hAnsi="Century Schoolbook"/>
          <w:sz w:val="22"/>
          <w:szCs w:val="22"/>
        </w:rPr>
        <w:t>.</w:t>
      </w:r>
    </w:p>
    <w:p w14:paraId="7DAF8F0A" w14:textId="2AEE1A96" w:rsidR="00CA5048" w:rsidRDefault="00BE1D0A" w:rsidP="00C93740">
      <w:pPr>
        <w:pStyle w:val="ListParagraph"/>
        <w:numPr>
          <w:ilvl w:val="0"/>
          <w:numId w:val="3"/>
        </w:numPr>
        <w:bidi w:val="0"/>
        <w:spacing w:before="240"/>
        <w:jc w:val="both"/>
        <w:rPr>
          <w:rFonts w:ascii="Century Schoolbook" w:hAnsi="Century Schoolbook"/>
          <w:sz w:val="22"/>
          <w:szCs w:val="22"/>
        </w:rPr>
      </w:pPr>
      <w:r>
        <w:rPr>
          <w:rFonts w:ascii="Century Schoolbook" w:hAnsi="Century Schoolbook"/>
          <w:sz w:val="22"/>
          <w:szCs w:val="22"/>
        </w:rPr>
        <w:lastRenderedPageBreak/>
        <w:t xml:space="preserve">For an unsuccessful call, </w:t>
      </w:r>
      <w:r w:rsidR="00493BD1">
        <w:rPr>
          <w:rFonts w:ascii="Century Schoolbook" w:hAnsi="Century Schoolbook"/>
          <w:sz w:val="22"/>
          <w:szCs w:val="22"/>
        </w:rPr>
        <w:t xml:space="preserve">we </w:t>
      </w:r>
      <w:r w:rsidR="00EE1EDA">
        <w:rPr>
          <w:rFonts w:ascii="Century Schoolbook" w:hAnsi="Century Schoolbook"/>
          <w:sz w:val="22"/>
          <w:szCs w:val="22"/>
        </w:rPr>
        <w:t>either</w:t>
      </w:r>
      <w:r w:rsidR="008D772F">
        <w:rPr>
          <w:rFonts w:ascii="Century Schoolbook" w:hAnsi="Century Schoolbook"/>
          <w:sz w:val="22"/>
          <w:szCs w:val="22"/>
        </w:rPr>
        <w:t xml:space="preserve"> linearize it at the point of observing a marked node containing the key, or</w:t>
      </w:r>
      <w:r w:rsidR="00EE1EDA">
        <w:rPr>
          <w:rFonts w:ascii="Century Schoolbook" w:hAnsi="Century Schoolbook"/>
          <w:sz w:val="22"/>
          <w:szCs w:val="22"/>
        </w:rPr>
        <w:t xml:space="preserve"> </w:t>
      </w:r>
      <w:r w:rsidR="00493BD1">
        <w:rPr>
          <w:rFonts w:ascii="Century Schoolbook" w:hAnsi="Century Schoolbook"/>
          <w:sz w:val="22"/>
          <w:szCs w:val="22"/>
        </w:rPr>
        <w:t xml:space="preserve">linearize </w:t>
      </w:r>
      <w:r w:rsidR="00493BD1">
        <w:rPr>
          <w:rFonts w:ascii="Century Schoolbook" w:hAnsi="Century Schoolbook"/>
          <w:i/>
          <w:iCs/>
          <w:sz w:val="22"/>
          <w:szCs w:val="22"/>
        </w:rPr>
        <w:t xml:space="preserve">contains(x) </w:t>
      </w:r>
      <w:r w:rsidR="00493BD1">
        <w:rPr>
          <w:rFonts w:ascii="Century Schoolbook" w:hAnsi="Century Schoolbook"/>
          <w:sz w:val="22"/>
          <w:szCs w:val="22"/>
        </w:rPr>
        <w:t xml:space="preserve">with any relevant </w:t>
      </w:r>
      <w:r w:rsidR="00493BD1">
        <w:rPr>
          <w:rFonts w:ascii="Century Schoolbook" w:hAnsi="Century Schoolbook"/>
          <w:i/>
          <w:iCs/>
          <w:sz w:val="22"/>
          <w:szCs w:val="22"/>
        </w:rPr>
        <w:t>insert(x)</w:t>
      </w:r>
      <w:r w:rsidR="005B058B">
        <w:rPr>
          <w:rFonts w:ascii="Century Schoolbook" w:hAnsi="Century Schoolbook"/>
          <w:sz w:val="22"/>
          <w:szCs w:val="22"/>
        </w:rPr>
        <w:t xml:space="preserve"> (similarly to the </w:t>
      </w:r>
      <w:r w:rsidR="005B058B">
        <w:rPr>
          <w:rFonts w:ascii="Century Schoolbook" w:hAnsi="Century Schoolbook"/>
          <w:i/>
          <w:iCs/>
          <w:sz w:val="22"/>
          <w:szCs w:val="22"/>
        </w:rPr>
        <w:t>Lazy List</w:t>
      </w:r>
      <w:r w:rsidR="005B058B">
        <w:rPr>
          <w:rFonts w:ascii="Century Schoolbook" w:hAnsi="Century Schoolbook"/>
          <w:sz w:val="22"/>
          <w:szCs w:val="22"/>
        </w:rPr>
        <w:t xml:space="preserve"> description of </w:t>
      </w:r>
      <w:r w:rsidR="005B058B">
        <w:rPr>
          <w:rFonts w:ascii="Century Schoolbook" w:hAnsi="Century Schoolbook"/>
          <w:i/>
          <w:iCs/>
          <w:sz w:val="22"/>
          <w:szCs w:val="22"/>
        </w:rPr>
        <w:t>contains(x)</w:t>
      </w:r>
      <w:r w:rsidR="005B058B">
        <w:rPr>
          <w:rFonts w:ascii="Century Schoolbook" w:hAnsi="Century Schoolbook"/>
          <w:sz w:val="22"/>
          <w:szCs w:val="22"/>
        </w:rPr>
        <w:t>’s linearization point).</w:t>
      </w:r>
    </w:p>
    <w:p w14:paraId="1DE508EA" w14:textId="77777777" w:rsidR="00AB460E" w:rsidRPr="00AB460E" w:rsidRDefault="00AB460E" w:rsidP="00AB460E">
      <w:pPr>
        <w:pStyle w:val="ListParagraph"/>
        <w:bidi w:val="0"/>
        <w:spacing w:before="240"/>
        <w:jc w:val="both"/>
        <w:rPr>
          <w:rFonts w:ascii="Century Schoolbook" w:hAnsi="Century Schoolbook"/>
          <w:sz w:val="22"/>
          <w:szCs w:val="22"/>
        </w:rPr>
      </w:pPr>
    </w:p>
    <w:p w14:paraId="7D522C5A" w14:textId="45D054F5" w:rsidR="00975313" w:rsidRDefault="00B340C1" w:rsidP="003D1BC4">
      <w:pPr>
        <w:pStyle w:val="ListParagraph"/>
        <w:numPr>
          <w:ilvl w:val="1"/>
          <w:numId w:val="2"/>
        </w:numPr>
        <w:bidi w:val="0"/>
        <w:spacing w:before="240"/>
        <w:jc w:val="left"/>
        <w:rPr>
          <w:rFonts w:ascii="Century Schoolbook" w:hAnsi="Century Schoolbook"/>
          <w:b/>
          <w:bCs/>
          <w:sz w:val="26"/>
          <w:szCs w:val="26"/>
        </w:rPr>
      </w:pPr>
      <w:r w:rsidRPr="00D54888">
        <w:rPr>
          <w:rFonts w:ascii="Century Schoolbook" w:hAnsi="Century Schoolbook"/>
          <w:b/>
          <w:bCs/>
          <w:sz w:val="26"/>
          <w:szCs w:val="26"/>
        </w:rPr>
        <w:t>Deadlock-Prevention</w:t>
      </w:r>
    </w:p>
    <w:p w14:paraId="64581F2E" w14:textId="69C8343A" w:rsidR="003D1BC4" w:rsidRDefault="003D1BC4" w:rsidP="003D1BC4">
      <w:pPr>
        <w:bidi w:val="0"/>
        <w:spacing w:before="240"/>
        <w:jc w:val="left"/>
        <w:rPr>
          <w:rFonts w:ascii="Century Schoolbook" w:hAnsi="Century Schoolbook"/>
        </w:rPr>
      </w:pPr>
      <w:r>
        <w:rPr>
          <w:rFonts w:ascii="Century Schoolbook" w:hAnsi="Century Schoolbook"/>
          <w:b/>
          <w:bCs/>
        </w:rPr>
        <w:t>1.5.1</w:t>
      </w:r>
      <w:r>
        <w:rPr>
          <w:rFonts w:ascii="Century Schoolbook" w:hAnsi="Century Schoolbook"/>
          <w:b/>
          <w:bCs/>
        </w:rPr>
        <w:tab/>
        <w:t>Lock Ordering</w:t>
      </w:r>
    </w:p>
    <w:p w14:paraId="060717AE" w14:textId="33BDC550" w:rsidR="00C67239" w:rsidRPr="002A741D" w:rsidRDefault="003D1BC4" w:rsidP="00A158B0">
      <w:pPr>
        <w:bidi w:val="0"/>
        <w:spacing w:before="240"/>
        <w:jc w:val="both"/>
        <w:rPr>
          <w:rFonts w:ascii="Century Schoolbook" w:hAnsi="Century Schoolbook"/>
          <w:sz w:val="22"/>
          <w:szCs w:val="22"/>
        </w:rPr>
      </w:pPr>
      <w:r w:rsidRPr="003D1BC4">
        <w:rPr>
          <w:rFonts w:ascii="Century Schoolbook" w:hAnsi="Century Schoolbook"/>
          <w:sz w:val="22"/>
          <w:szCs w:val="22"/>
        </w:rPr>
        <w:t xml:space="preserve">We have </w:t>
      </w:r>
      <w:r>
        <w:rPr>
          <w:rFonts w:ascii="Century Schoolbook" w:hAnsi="Century Schoolbook"/>
          <w:sz w:val="22"/>
          <w:szCs w:val="22"/>
        </w:rPr>
        <w:t>ordered the sequence of lock acquisition in such way that locks are</w:t>
      </w:r>
      <w:r w:rsidR="00D4635E">
        <w:rPr>
          <w:rFonts w:ascii="Century Schoolbook" w:hAnsi="Century Schoolbook"/>
          <w:sz w:val="22"/>
          <w:szCs w:val="22"/>
        </w:rPr>
        <w:t xml:space="preserve"> acquired in a total order.</w:t>
      </w:r>
      <w:r w:rsidR="00C67239">
        <w:rPr>
          <w:rFonts w:ascii="Century Schoolbook" w:hAnsi="Century Schoolbook"/>
          <w:sz w:val="22"/>
          <w:szCs w:val="22"/>
        </w:rPr>
        <w:t xml:space="preserve"> </w:t>
      </w:r>
      <w:r w:rsidR="00357C7F">
        <w:rPr>
          <w:rFonts w:ascii="Century Schoolbook" w:hAnsi="Century Schoolbook"/>
          <w:sz w:val="22"/>
          <w:szCs w:val="22"/>
        </w:rPr>
        <w:t xml:space="preserve">The </w:t>
      </w:r>
      <w:r w:rsidR="00357C7F">
        <w:rPr>
          <w:rFonts w:ascii="Century Schoolbook" w:hAnsi="Century Schoolbook"/>
          <w:b/>
          <w:bCs/>
          <w:sz w:val="22"/>
          <w:szCs w:val="22"/>
        </w:rPr>
        <w:t xml:space="preserve">total order </w:t>
      </w:r>
      <w:r w:rsidR="00357C7F">
        <w:rPr>
          <w:rFonts w:ascii="Century Schoolbook" w:hAnsi="Century Schoolbook"/>
          <w:sz w:val="22"/>
          <w:szCs w:val="22"/>
        </w:rPr>
        <w:t xml:space="preserve">of our lock ordering, is defined by the height of the nodes in the tree. An operation must acquire higher nodes’ locks before acquiring lower nodes’ locks. </w:t>
      </w:r>
      <w:r w:rsidR="00C67239">
        <w:rPr>
          <w:rFonts w:ascii="Century Schoolbook" w:hAnsi="Century Schoolbook"/>
          <w:sz w:val="22"/>
          <w:szCs w:val="22"/>
        </w:rPr>
        <w:t xml:space="preserve">Such lock ordering </w:t>
      </w:r>
      <w:r w:rsidR="002A741D">
        <w:rPr>
          <w:rFonts w:ascii="Century Schoolbook" w:hAnsi="Century Schoolbook"/>
          <w:sz w:val="22"/>
          <w:szCs w:val="22"/>
        </w:rPr>
        <w:t>avoids</w:t>
      </w:r>
      <w:r w:rsidR="00C67239">
        <w:rPr>
          <w:rFonts w:ascii="Century Schoolbook" w:hAnsi="Century Schoolbook"/>
          <w:sz w:val="22"/>
          <w:szCs w:val="22"/>
        </w:rPr>
        <w:t xml:space="preserve"> a resource deadlock. </w:t>
      </w:r>
      <w:r w:rsidR="002A741D">
        <w:rPr>
          <w:rFonts w:ascii="Century Schoolbook" w:hAnsi="Century Schoolbook"/>
          <w:sz w:val="22"/>
          <w:szCs w:val="22"/>
        </w:rPr>
        <w:t xml:space="preserve">Therefore, since all of the locks used in our code are resource-based, we are granted a </w:t>
      </w:r>
      <w:r w:rsidR="002A741D" w:rsidRPr="002A741D">
        <w:rPr>
          <w:rFonts w:ascii="Century Schoolbook" w:hAnsi="Century Schoolbook"/>
          <w:i/>
          <w:iCs/>
          <w:sz w:val="22"/>
          <w:szCs w:val="22"/>
        </w:rPr>
        <w:t>deadlock-free</w:t>
      </w:r>
      <w:r w:rsidR="002A741D">
        <w:rPr>
          <w:rFonts w:ascii="Century Schoolbook" w:hAnsi="Century Schoolbook"/>
          <w:i/>
          <w:iCs/>
          <w:sz w:val="22"/>
          <w:szCs w:val="22"/>
        </w:rPr>
        <w:t xml:space="preserve"> </w:t>
      </w:r>
      <w:r w:rsidR="002A741D">
        <w:rPr>
          <w:rFonts w:ascii="Century Schoolbook" w:hAnsi="Century Schoolbook"/>
          <w:sz w:val="22"/>
          <w:szCs w:val="22"/>
        </w:rPr>
        <w:t>algorithm.</w:t>
      </w:r>
    </w:p>
    <w:p w14:paraId="3C7BE090" w14:textId="77777777" w:rsidR="00C67239" w:rsidRDefault="00C67239" w:rsidP="00A158B0">
      <w:pPr>
        <w:bidi w:val="0"/>
        <w:spacing w:before="240"/>
        <w:jc w:val="both"/>
        <w:rPr>
          <w:rFonts w:ascii="Century Schoolbook" w:hAnsi="Century Schoolbook"/>
          <w:b/>
          <w:bCs/>
        </w:rPr>
      </w:pPr>
      <w:r>
        <w:rPr>
          <w:rFonts w:ascii="Century Schoolbook" w:hAnsi="Century Schoolbook"/>
          <w:b/>
          <w:bCs/>
        </w:rPr>
        <w:t>1.5.2</w:t>
      </w:r>
      <w:r>
        <w:rPr>
          <w:rFonts w:ascii="Century Schoolbook" w:hAnsi="Century Schoolbook"/>
          <w:b/>
          <w:bCs/>
        </w:rPr>
        <w:tab/>
        <w:t>Enforcing Lock Ordering</w:t>
      </w:r>
    </w:p>
    <w:p w14:paraId="22D6356F" w14:textId="6AB26DD1" w:rsidR="00393D42" w:rsidRDefault="00C67239" w:rsidP="00393D42">
      <w:pPr>
        <w:bidi w:val="0"/>
        <w:spacing w:before="240" w:after="0"/>
        <w:jc w:val="both"/>
        <w:rPr>
          <w:rFonts w:ascii="Century Schoolbook" w:hAnsi="Century Schoolbook"/>
          <w:sz w:val="22"/>
          <w:szCs w:val="22"/>
        </w:rPr>
      </w:pPr>
      <w:r>
        <w:rPr>
          <w:rFonts w:ascii="Century Schoolbook" w:hAnsi="Century Schoolbook"/>
          <w:sz w:val="22"/>
          <w:szCs w:val="22"/>
        </w:rPr>
        <w:t xml:space="preserve">Enforcing lock ordering would be done in the naïve way of manually acquiring locks in a descending manner. Albeit, </w:t>
      </w:r>
      <w:r w:rsidR="00B568E5">
        <w:rPr>
          <w:rFonts w:ascii="Century Schoolbook" w:hAnsi="Century Schoolbook"/>
          <w:sz w:val="22"/>
          <w:szCs w:val="22"/>
        </w:rPr>
        <w:t>if there’s a</w:t>
      </w:r>
      <w:r>
        <w:rPr>
          <w:rFonts w:ascii="Century Schoolbook" w:hAnsi="Century Schoolbook"/>
          <w:sz w:val="22"/>
          <w:szCs w:val="22"/>
        </w:rPr>
        <w:t xml:space="preserve"> possibilit</w:t>
      </w:r>
      <w:r w:rsidR="00DA5EF7">
        <w:rPr>
          <w:rFonts w:ascii="Century Schoolbook" w:hAnsi="Century Schoolbook"/>
          <w:sz w:val="22"/>
          <w:szCs w:val="22"/>
        </w:rPr>
        <w:t xml:space="preserve">y </w:t>
      </w:r>
      <w:r w:rsidR="004D0042">
        <w:rPr>
          <w:rFonts w:ascii="Century Schoolbook" w:hAnsi="Century Schoolbook"/>
          <w:sz w:val="22"/>
          <w:szCs w:val="22"/>
        </w:rPr>
        <w:t>of</w:t>
      </w:r>
      <w:r>
        <w:rPr>
          <w:rFonts w:ascii="Century Schoolbook" w:hAnsi="Century Schoolbook"/>
          <w:sz w:val="22"/>
          <w:szCs w:val="22"/>
        </w:rPr>
        <w:t xml:space="preserve"> </w:t>
      </w:r>
      <w:r w:rsidR="004D0042">
        <w:rPr>
          <w:rFonts w:ascii="Century Schoolbook" w:hAnsi="Century Schoolbook"/>
          <w:sz w:val="22"/>
          <w:szCs w:val="22"/>
        </w:rPr>
        <w:t xml:space="preserve">nodes being reordered </w:t>
      </w:r>
      <w:r w:rsidR="004059E7">
        <w:rPr>
          <w:rFonts w:ascii="Century Schoolbook" w:hAnsi="Century Schoolbook"/>
          <w:sz w:val="22"/>
          <w:szCs w:val="22"/>
        </w:rPr>
        <w:t xml:space="preserve">in the tree </w:t>
      </w:r>
      <w:r w:rsidR="004D0042">
        <w:rPr>
          <w:rFonts w:ascii="Century Schoolbook" w:hAnsi="Century Schoolbook"/>
          <w:sz w:val="22"/>
          <w:szCs w:val="22"/>
        </w:rPr>
        <w:t>throughout the process of acquiring the</w:t>
      </w:r>
      <w:r w:rsidR="002E11D1">
        <w:rPr>
          <w:rFonts w:ascii="Century Schoolbook" w:hAnsi="Century Schoolbook"/>
          <w:sz w:val="22"/>
          <w:szCs w:val="22"/>
        </w:rPr>
        <w:t>ir</w:t>
      </w:r>
      <w:r w:rsidR="004D0042">
        <w:rPr>
          <w:rFonts w:ascii="Century Schoolbook" w:hAnsi="Century Schoolbook"/>
          <w:sz w:val="22"/>
          <w:szCs w:val="22"/>
        </w:rPr>
        <w:t xml:space="preserve"> locks, </w:t>
      </w:r>
      <w:r w:rsidR="00B568E5">
        <w:rPr>
          <w:rFonts w:ascii="Century Schoolbook" w:hAnsi="Century Schoolbook"/>
          <w:sz w:val="22"/>
          <w:szCs w:val="22"/>
        </w:rPr>
        <w:t>it would</w:t>
      </w:r>
      <w:r w:rsidR="00DA5EF7">
        <w:rPr>
          <w:rFonts w:ascii="Century Schoolbook" w:hAnsi="Century Schoolbook"/>
          <w:sz w:val="22"/>
          <w:szCs w:val="22"/>
        </w:rPr>
        <w:t xml:space="preserve"> result in </w:t>
      </w:r>
      <w:r w:rsidR="004D0042">
        <w:rPr>
          <w:rFonts w:ascii="Century Schoolbook" w:hAnsi="Century Schoolbook"/>
          <w:sz w:val="22"/>
          <w:szCs w:val="22"/>
        </w:rPr>
        <w:t xml:space="preserve">our </w:t>
      </w:r>
      <w:r w:rsidR="004D0042">
        <w:rPr>
          <w:rFonts w:ascii="Century Schoolbook" w:hAnsi="Century Schoolbook"/>
          <w:b/>
          <w:bCs/>
          <w:sz w:val="22"/>
          <w:szCs w:val="22"/>
        </w:rPr>
        <w:t>total order</w:t>
      </w:r>
      <w:r w:rsidR="00753C0A">
        <w:rPr>
          <w:rFonts w:ascii="Century Schoolbook" w:hAnsi="Century Schoolbook"/>
          <w:b/>
          <w:bCs/>
          <w:sz w:val="22"/>
          <w:szCs w:val="22"/>
        </w:rPr>
        <w:t xml:space="preserve"> </w:t>
      </w:r>
      <w:r w:rsidR="00B568E5">
        <w:rPr>
          <w:rFonts w:ascii="Century Schoolbook" w:hAnsi="Century Schoolbook"/>
          <w:sz w:val="22"/>
          <w:szCs w:val="22"/>
        </w:rPr>
        <w:t xml:space="preserve">of </w:t>
      </w:r>
      <w:r w:rsidR="00753C0A">
        <w:rPr>
          <w:rFonts w:ascii="Century Schoolbook" w:hAnsi="Century Schoolbook"/>
          <w:sz w:val="22"/>
          <w:szCs w:val="22"/>
        </w:rPr>
        <w:t>lock acquisition be</w:t>
      </w:r>
      <w:r w:rsidR="00DA5EF7">
        <w:rPr>
          <w:rFonts w:ascii="Century Schoolbook" w:hAnsi="Century Schoolbook"/>
          <w:sz w:val="22"/>
          <w:szCs w:val="22"/>
        </w:rPr>
        <w:t>ing</w:t>
      </w:r>
      <w:r w:rsidR="00753C0A">
        <w:rPr>
          <w:rFonts w:ascii="Century Schoolbook" w:hAnsi="Century Schoolbook"/>
          <w:sz w:val="22"/>
          <w:szCs w:val="22"/>
        </w:rPr>
        <w:t xml:space="preserve"> breached</w:t>
      </w:r>
      <w:r w:rsidR="00D85CED">
        <w:rPr>
          <w:rFonts w:ascii="Century Schoolbook" w:hAnsi="Century Schoolbook"/>
          <w:sz w:val="22"/>
          <w:szCs w:val="22"/>
        </w:rPr>
        <w:t xml:space="preserve">, </w:t>
      </w:r>
      <w:r w:rsidR="00DA5EF7">
        <w:rPr>
          <w:rFonts w:ascii="Century Schoolbook" w:hAnsi="Century Schoolbook"/>
          <w:sz w:val="22"/>
          <w:szCs w:val="22"/>
        </w:rPr>
        <w:t xml:space="preserve">which would </w:t>
      </w:r>
      <w:r w:rsidR="00B568E5">
        <w:rPr>
          <w:rFonts w:ascii="Century Schoolbook" w:hAnsi="Century Schoolbook"/>
          <w:sz w:val="22"/>
          <w:szCs w:val="22"/>
        </w:rPr>
        <w:t xml:space="preserve">result in </w:t>
      </w:r>
      <w:r w:rsidR="00DA5EF7">
        <w:rPr>
          <w:rFonts w:ascii="Century Schoolbook" w:hAnsi="Century Schoolbook"/>
          <w:sz w:val="22"/>
          <w:szCs w:val="22"/>
        </w:rPr>
        <w:t xml:space="preserve">our </w:t>
      </w:r>
      <w:r w:rsidR="00D85CED">
        <w:rPr>
          <w:rFonts w:ascii="Century Schoolbook" w:hAnsi="Century Schoolbook"/>
          <w:sz w:val="22"/>
          <w:szCs w:val="22"/>
        </w:rPr>
        <w:t xml:space="preserve">algorithm </w:t>
      </w:r>
      <w:r w:rsidR="00B568E5">
        <w:rPr>
          <w:rFonts w:ascii="Century Schoolbook" w:hAnsi="Century Schoolbook"/>
          <w:sz w:val="22"/>
          <w:szCs w:val="22"/>
        </w:rPr>
        <w:t xml:space="preserve">not being </w:t>
      </w:r>
      <w:r w:rsidR="00D85CED">
        <w:rPr>
          <w:rFonts w:ascii="Century Schoolbook" w:hAnsi="Century Schoolbook"/>
          <w:i/>
          <w:iCs/>
          <w:sz w:val="22"/>
          <w:szCs w:val="22"/>
        </w:rPr>
        <w:t>deadlock-free</w:t>
      </w:r>
      <w:r w:rsidR="004D0042">
        <w:rPr>
          <w:rFonts w:ascii="Century Schoolbook" w:hAnsi="Century Schoolbook"/>
          <w:sz w:val="22"/>
          <w:szCs w:val="22"/>
        </w:rPr>
        <w:t xml:space="preserve">. </w:t>
      </w:r>
    </w:p>
    <w:p w14:paraId="535F9EA4" w14:textId="5BEC125A" w:rsidR="00E629A2" w:rsidRPr="007E5D44" w:rsidRDefault="000F02E4" w:rsidP="001440AC">
      <w:pPr>
        <w:bidi w:val="0"/>
        <w:spacing w:after="0"/>
        <w:ind w:firstLine="720"/>
        <w:jc w:val="both"/>
        <w:rPr>
          <w:rFonts w:ascii="Century Schoolbook" w:hAnsi="Century Schoolbook" w:hint="cs"/>
          <w:sz w:val="22"/>
          <w:szCs w:val="22"/>
          <w:rtl/>
        </w:rPr>
      </w:pPr>
      <w:r>
        <w:rPr>
          <w:rFonts w:ascii="Century Schoolbook" w:hAnsi="Century Schoolbook"/>
          <w:sz w:val="22"/>
          <w:szCs w:val="22"/>
        </w:rPr>
        <w:t>Unfortunately, such</w:t>
      </w:r>
      <w:r w:rsidR="00357C7F">
        <w:rPr>
          <w:rFonts w:ascii="Century Schoolbook" w:hAnsi="Century Schoolbook"/>
          <w:sz w:val="22"/>
          <w:szCs w:val="22"/>
        </w:rPr>
        <w:t xml:space="preserve"> reordering is possible in our case, due to the </w:t>
      </w:r>
      <w:r w:rsidR="00357C7F">
        <w:rPr>
          <w:rFonts w:ascii="Century Schoolbook" w:hAnsi="Century Schoolbook"/>
          <w:i/>
          <w:iCs/>
          <w:sz w:val="22"/>
          <w:szCs w:val="22"/>
        </w:rPr>
        <w:t>remove(x)</w:t>
      </w:r>
      <w:r w:rsidR="00357C7F">
        <w:rPr>
          <w:rFonts w:ascii="Century Schoolbook" w:hAnsi="Century Schoolbook"/>
          <w:sz w:val="22"/>
          <w:szCs w:val="22"/>
        </w:rPr>
        <w:t xml:space="preserve"> mechanism which might replace a removed node with its successor</w:t>
      </w:r>
      <w:r>
        <w:rPr>
          <w:rFonts w:ascii="Century Schoolbook" w:hAnsi="Century Schoolbook"/>
          <w:sz w:val="22"/>
          <w:szCs w:val="22"/>
        </w:rPr>
        <w:t xml:space="preserve"> – which could be lower than him in the tree. Therefore, throughout the algorithm, in eac</w:t>
      </w:r>
      <w:r w:rsidR="007E5D44">
        <w:rPr>
          <w:rFonts w:ascii="Century Schoolbook" w:hAnsi="Century Schoolbook"/>
          <w:sz w:val="22"/>
          <w:szCs w:val="22"/>
        </w:rPr>
        <w:t xml:space="preserve">h </w:t>
      </w:r>
      <w:r w:rsidR="007E5D44">
        <w:rPr>
          <w:rFonts w:ascii="Century Schoolbook" w:hAnsi="Century Schoolbook"/>
          <w:b/>
          <w:bCs/>
          <w:sz w:val="22"/>
          <w:szCs w:val="22"/>
        </w:rPr>
        <w:t xml:space="preserve">exposed </w:t>
      </w:r>
      <w:r w:rsidR="007E5D44">
        <w:rPr>
          <w:rFonts w:ascii="Century Schoolbook" w:hAnsi="Century Schoolbook"/>
          <w:sz w:val="22"/>
          <w:szCs w:val="22"/>
        </w:rPr>
        <w:t xml:space="preserve">operation (we will soon </w:t>
      </w:r>
      <w:r w:rsidR="001440AC">
        <w:rPr>
          <w:rFonts w:ascii="Century Schoolbook" w:hAnsi="Century Schoolbook"/>
          <w:sz w:val="22"/>
          <w:szCs w:val="22"/>
        </w:rPr>
        <w:t>explain</w:t>
      </w:r>
      <w:r w:rsidR="007E5D44">
        <w:rPr>
          <w:rFonts w:ascii="Century Schoolbook" w:hAnsi="Century Schoolbook"/>
          <w:sz w:val="22"/>
          <w:szCs w:val="22"/>
        </w:rPr>
        <w:t xml:space="preserve"> what the exception cases are), after each lock acquisition over some resource, we validate that the following “</w:t>
      </w:r>
      <w:r w:rsidR="007E5D44" w:rsidRPr="007E5D44">
        <w:rPr>
          <w:rFonts w:ascii="Century Schoolbook" w:hAnsi="Century Schoolbook"/>
          <w:i/>
          <w:iCs/>
          <w:sz w:val="22"/>
          <w:szCs w:val="22"/>
        </w:rPr>
        <w:t>to-be-acquire</w:t>
      </w:r>
      <w:r w:rsidR="007E5D44">
        <w:rPr>
          <w:rFonts w:ascii="Century Schoolbook" w:hAnsi="Century Schoolbook"/>
          <w:sz w:val="22"/>
          <w:szCs w:val="22"/>
        </w:rPr>
        <w:t xml:space="preserve">d” lock is correspondent with our </w:t>
      </w:r>
      <w:r w:rsidR="007E5D44">
        <w:rPr>
          <w:rFonts w:ascii="Century Schoolbook" w:hAnsi="Century Schoolbook"/>
          <w:b/>
          <w:bCs/>
          <w:sz w:val="22"/>
          <w:szCs w:val="22"/>
        </w:rPr>
        <w:t xml:space="preserve">total order </w:t>
      </w:r>
      <w:r w:rsidR="007E5D44">
        <w:rPr>
          <w:rFonts w:ascii="Century Schoolbook" w:hAnsi="Century Schoolbook"/>
          <w:sz w:val="22"/>
          <w:szCs w:val="22"/>
        </w:rPr>
        <w:t xml:space="preserve">over lock acquisition (i.e., we validate that it’s lower in height in the tree). </w:t>
      </w:r>
      <w:r w:rsidR="007E5D44">
        <w:rPr>
          <w:rFonts w:ascii="Century Schoolbook" w:hAnsi="Century Schoolbook"/>
          <w:sz w:val="22"/>
          <w:szCs w:val="22"/>
          <w:u w:val="single"/>
        </w:rPr>
        <w:t>Notice</w:t>
      </w:r>
      <w:r w:rsidR="007E5D44">
        <w:rPr>
          <w:rFonts w:ascii="Century Schoolbook" w:hAnsi="Century Schoolbook"/>
          <w:sz w:val="22"/>
          <w:szCs w:val="22"/>
        </w:rPr>
        <w:t xml:space="preserve">, in cases that we acquired a lock over a parent and then acquired a lock over its child, the lock order validation is done using the </w:t>
      </w:r>
      <w:r w:rsidR="007E5D44">
        <w:rPr>
          <w:rFonts w:ascii="Century Schoolbook" w:hAnsi="Century Schoolbook"/>
          <w:i/>
          <w:iCs/>
          <w:sz w:val="22"/>
          <w:szCs w:val="22"/>
        </w:rPr>
        <w:t xml:space="preserve">child </w:t>
      </w:r>
      <w:r w:rsidR="007E5D44">
        <w:rPr>
          <w:rFonts w:ascii="Century Schoolbook" w:hAnsi="Century Schoolbook"/>
          <w:sz w:val="22"/>
          <w:szCs w:val="22"/>
        </w:rPr>
        <w:t xml:space="preserve">fields of the parent. </w:t>
      </w:r>
    </w:p>
    <w:sectPr w:rsidR="00E629A2" w:rsidRPr="007E5D44" w:rsidSect="004052AB">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Prime">
    <w:panose1 w:val="00000509000000000000"/>
    <w:charset w:val="00"/>
    <w:family w:val="modern"/>
    <w:pitch w:val="fixed"/>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04270"/>
    <w:multiLevelType w:val="hybridMultilevel"/>
    <w:tmpl w:val="C8B66AD8"/>
    <w:lvl w:ilvl="0" w:tplc="A238ACC0">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CCB1849"/>
    <w:multiLevelType w:val="multilevel"/>
    <w:tmpl w:val="9D2410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03D0BDF"/>
    <w:multiLevelType w:val="hybridMultilevel"/>
    <w:tmpl w:val="AC282F02"/>
    <w:lvl w:ilvl="0" w:tplc="8DA6A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153624"/>
    <w:multiLevelType w:val="hybridMultilevel"/>
    <w:tmpl w:val="67660E18"/>
    <w:lvl w:ilvl="0" w:tplc="96EC5382">
      <w:start w:val="1"/>
      <w:numFmt w:val="bullet"/>
      <w:lvlText w:val="o"/>
      <w:lvlJc w:val="righ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11287F"/>
    <w:multiLevelType w:val="hybridMultilevel"/>
    <w:tmpl w:val="E55CAB3E"/>
    <w:lvl w:ilvl="0" w:tplc="DA105B7A">
      <w:start w:val="1"/>
      <w:numFmt w:val="bullet"/>
      <w:lvlText w:val="-"/>
      <w:lvlJc w:val="left"/>
      <w:pPr>
        <w:ind w:left="720" w:hanging="360"/>
      </w:pPr>
      <w:rPr>
        <w:rFonts w:ascii="Century Schoolbook" w:eastAsiaTheme="minorEastAsia" w:hAnsi="Century Schoolbook"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7887778">
    <w:abstractNumId w:val="2"/>
  </w:num>
  <w:num w:numId="2" w16cid:durableId="227300144">
    <w:abstractNumId w:val="1"/>
  </w:num>
  <w:num w:numId="3" w16cid:durableId="414714428">
    <w:abstractNumId w:val="3"/>
  </w:num>
  <w:num w:numId="4" w16cid:durableId="1251351957">
    <w:abstractNumId w:val="4"/>
  </w:num>
  <w:num w:numId="5" w16cid:durableId="183062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9C"/>
    <w:rsid w:val="00005D8B"/>
    <w:rsid w:val="00014F76"/>
    <w:rsid w:val="0003329D"/>
    <w:rsid w:val="0004067E"/>
    <w:rsid w:val="00042405"/>
    <w:rsid w:val="0005144E"/>
    <w:rsid w:val="00052E0F"/>
    <w:rsid w:val="0005576C"/>
    <w:rsid w:val="00072B8B"/>
    <w:rsid w:val="00083F16"/>
    <w:rsid w:val="000A2298"/>
    <w:rsid w:val="000A28E1"/>
    <w:rsid w:val="000C1DD2"/>
    <w:rsid w:val="000D72C9"/>
    <w:rsid w:val="000F02E4"/>
    <w:rsid w:val="000F52A6"/>
    <w:rsid w:val="00112D2E"/>
    <w:rsid w:val="00122CED"/>
    <w:rsid w:val="00141C66"/>
    <w:rsid w:val="001432ED"/>
    <w:rsid w:val="001440AC"/>
    <w:rsid w:val="00144532"/>
    <w:rsid w:val="0015340F"/>
    <w:rsid w:val="00167297"/>
    <w:rsid w:val="001A793F"/>
    <w:rsid w:val="001B5DDA"/>
    <w:rsid w:val="001B75DF"/>
    <w:rsid w:val="001C061A"/>
    <w:rsid w:val="001C3DB3"/>
    <w:rsid w:val="001D3EB1"/>
    <w:rsid w:val="001D4748"/>
    <w:rsid w:val="001F133A"/>
    <w:rsid w:val="001F43D0"/>
    <w:rsid w:val="001F494A"/>
    <w:rsid w:val="001F5C07"/>
    <w:rsid w:val="001F5EA7"/>
    <w:rsid w:val="00201B42"/>
    <w:rsid w:val="00206CD2"/>
    <w:rsid w:val="00215AE8"/>
    <w:rsid w:val="00227A8E"/>
    <w:rsid w:val="0023146D"/>
    <w:rsid w:val="00241BA8"/>
    <w:rsid w:val="002423C0"/>
    <w:rsid w:val="00246FAA"/>
    <w:rsid w:val="00250706"/>
    <w:rsid w:val="002529EB"/>
    <w:rsid w:val="00262FDB"/>
    <w:rsid w:val="00272686"/>
    <w:rsid w:val="00296F9B"/>
    <w:rsid w:val="002A4FB3"/>
    <w:rsid w:val="002A714C"/>
    <w:rsid w:val="002A741D"/>
    <w:rsid w:val="002B55AB"/>
    <w:rsid w:val="002C6FAC"/>
    <w:rsid w:val="002D4892"/>
    <w:rsid w:val="002D73D3"/>
    <w:rsid w:val="002E0C2D"/>
    <w:rsid w:val="002E11D1"/>
    <w:rsid w:val="002F3CAA"/>
    <w:rsid w:val="002F7093"/>
    <w:rsid w:val="00301E08"/>
    <w:rsid w:val="00307331"/>
    <w:rsid w:val="00321184"/>
    <w:rsid w:val="00330D2A"/>
    <w:rsid w:val="0034775E"/>
    <w:rsid w:val="0035166B"/>
    <w:rsid w:val="00357C7F"/>
    <w:rsid w:val="00364852"/>
    <w:rsid w:val="00364D6B"/>
    <w:rsid w:val="003862B2"/>
    <w:rsid w:val="00393D42"/>
    <w:rsid w:val="0039738B"/>
    <w:rsid w:val="003A0A9C"/>
    <w:rsid w:val="003B5307"/>
    <w:rsid w:val="003B73C4"/>
    <w:rsid w:val="003C4E4D"/>
    <w:rsid w:val="003D1BC4"/>
    <w:rsid w:val="003D4933"/>
    <w:rsid w:val="003D62EB"/>
    <w:rsid w:val="003D6511"/>
    <w:rsid w:val="003E1595"/>
    <w:rsid w:val="0040257F"/>
    <w:rsid w:val="00403270"/>
    <w:rsid w:val="004052AB"/>
    <w:rsid w:val="004059E7"/>
    <w:rsid w:val="00407C3A"/>
    <w:rsid w:val="00413127"/>
    <w:rsid w:val="004275F3"/>
    <w:rsid w:val="004317E0"/>
    <w:rsid w:val="00443708"/>
    <w:rsid w:val="00445653"/>
    <w:rsid w:val="004456E4"/>
    <w:rsid w:val="004502BB"/>
    <w:rsid w:val="00452CDC"/>
    <w:rsid w:val="0045300A"/>
    <w:rsid w:val="00456EA9"/>
    <w:rsid w:val="00477798"/>
    <w:rsid w:val="00493BD1"/>
    <w:rsid w:val="004A0711"/>
    <w:rsid w:val="004A4077"/>
    <w:rsid w:val="004C3291"/>
    <w:rsid w:val="004C38E3"/>
    <w:rsid w:val="004D0042"/>
    <w:rsid w:val="004E3F3C"/>
    <w:rsid w:val="004E5752"/>
    <w:rsid w:val="004E75E5"/>
    <w:rsid w:val="004F5905"/>
    <w:rsid w:val="00501F92"/>
    <w:rsid w:val="00502084"/>
    <w:rsid w:val="00507C46"/>
    <w:rsid w:val="00527832"/>
    <w:rsid w:val="00534D5B"/>
    <w:rsid w:val="00534EB9"/>
    <w:rsid w:val="00535DA8"/>
    <w:rsid w:val="0055184A"/>
    <w:rsid w:val="005542DD"/>
    <w:rsid w:val="00566FA8"/>
    <w:rsid w:val="005722C5"/>
    <w:rsid w:val="00581F61"/>
    <w:rsid w:val="00593A49"/>
    <w:rsid w:val="005943C5"/>
    <w:rsid w:val="00594AEE"/>
    <w:rsid w:val="005950CB"/>
    <w:rsid w:val="00596714"/>
    <w:rsid w:val="005A2176"/>
    <w:rsid w:val="005B058B"/>
    <w:rsid w:val="005B753E"/>
    <w:rsid w:val="005C4CDC"/>
    <w:rsid w:val="005E3F24"/>
    <w:rsid w:val="005E42DF"/>
    <w:rsid w:val="0060488C"/>
    <w:rsid w:val="00604B0A"/>
    <w:rsid w:val="006100F9"/>
    <w:rsid w:val="0061531C"/>
    <w:rsid w:val="0063593C"/>
    <w:rsid w:val="00640968"/>
    <w:rsid w:val="00641AD8"/>
    <w:rsid w:val="00652D7C"/>
    <w:rsid w:val="006703FE"/>
    <w:rsid w:val="006754B4"/>
    <w:rsid w:val="0068426D"/>
    <w:rsid w:val="00692A84"/>
    <w:rsid w:val="006A2408"/>
    <w:rsid w:val="006A2885"/>
    <w:rsid w:val="006A58D9"/>
    <w:rsid w:val="006B74A3"/>
    <w:rsid w:val="006C22CB"/>
    <w:rsid w:val="006D3A02"/>
    <w:rsid w:val="006D54F0"/>
    <w:rsid w:val="006F2619"/>
    <w:rsid w:val="006F45C4"/>
    <w:rsid w:val="006F579B"/>
    <w:rsid w:val="00701A6B"/>
    <w:rsid w:val="00702B34"/>
    <w:rsid w:val="00703048"/>
    <w:rsid w:val="007207EA"/>
    <w:rsid w:val="007242BC"/>
    <w:rsid w:val="00731078"/>
    <w:rsid w:val="007330A2"/>
    <w:rsid w:val="00735FE8"/>
    <w:rsid w:val="007363B8"/>
    <w:rsid w:val="00736B32"/>
    <w:rsid w:val="007378F4"/>
    <w:rsid w:val="00737A30"/>
    <w:rsid w:val="007457F5"/>
    <w:rsid w:val="00753C0A"/>
    <w:rsid w:val="0076781F"/>
    <w:rsid w:val="00783778"/>
    <w:rsid w:val="00787907"/>
    <w:rsid w:val="007A58B1"/>
    <w:rsid w:val="007A6A96"/>
    <w:rsid w:val="007B5526"/>
    <w:rsid w:val="007E2ABC"/>
    <w:rsid w:val="007E5D44"/>
    <w:rsid w:val="007F6756"/>
    <w:rsid w:val="00812EF7"/>
    <w:rsid w:val="00821C42"/>
    <w:rsid w:val="0083462A"/>
    <w:rsid w:val="00835640"/>
    <w:rsid w:val="00841915"/>
    <w:rsid w:val="00841AD5"/>
    <w:rsid w:val="00851A2D"/>
    <w:rsid w:val="00855F46"/>
    <w:rsid w:val="00857599"/>
    <w:rsid w:val="00867ACE"/>
    <w:rsid w:val="00870C10"/>
    <w:rsid w:val="00873373"/>
    <w:rsid w:val="00873BE1"/>
    <w:rsid w:val="008760F6"/>
    <w:rsid w:val="00884664"/>
    <w:rsid w:val="00884E89"/>
    <w:rsid w:val="008868E0"/>
    <w:rsid w:val="008A4ADD"/>
    <w:rsid w:val="008A6C3E"/>
    <w:rsid w:val="008B1A10"/>
    <w:rsid w:val="008C38A3"/>
    <w:rsid w:val="008C3B99"/>
    <w:rsid w:val="008D159D"/>
    <w:rsid w:val="008D1E1A"/>
    <w:rsid w:val="008D772F"/>
    <w:rsid w:val="008E1D17"/>
    <w:rsid w:val="008E4F94"/>
    <w:rsid w:val="008E5A26"/>
    <w:rsid w:val="008F2F0F"/>
    <w:rsid w:val="00903170"/>
    <w:rsid w:val="009121A2"/>
    <w:rsid w:val="00927D27"/>
    <w:rsid w:val="0093031C"/>
    <w:rsid w:val="00936D04"/>
    <w:rsid w:val="0094657D"/>
    <w:rsid w:val="00947D56"/>
    <w:rsid w:val="00960EB5"/>
    <w:rsid w:val="009619FE"/>
    <w:rsid w:val="00964415"/>
    <w:rsid w:val="00972961"/>
    <w:rsid w:val="009745FD"/>
    <w:rsid w:val="00975313"/>
    <w:rsid w:val="00983750"/>
    <w:rsid w:val="0098560F"/>
    <w:rsid w:val="009913E7"/>
    <w:rsid w:val="009916BD"/>
    <w:rsid w:val="00995CCC"/>
    <w:rsid w:val="00996695"/>
    <w:rsid w:val="00996843"/>
    <w:rsid w:val="009B0560"/>
    <w:rsid w:val="009B2823"/>
    <w:rsid w:val="009B6CFF"/>
    <w:rsid w:val="009C08DB"/>
    <w:rsid w:val="009F406C"/>
    <w:rsid w:val="00A06CA7"/>
    <w:rsid w:val="00A1256C"/>
    <w:rsid w:val="00A14BA8"/>
    <w:rsid w:val="00A158B0"/>
    <w:rsid w:val="00A20928"/>
    <w:rsid w:val="00A255A7"/>
    <w:rsid w:val="00A26F3E"/>
    <w:rsid w:val="00A3317B"/>
    <w:rsid w:val="00A72859"/>
    <w:rsid w:val="00A74F93"/>
    <w:rsid w:val="00A80BB6"/>
    <w:rsid w:val="00A8437C"/>
    <w:rsid w:val="00A9341B"/>
    <w:rsid w:val="00A93557"/>
    <w:rsid w:val="00A96A57"/>
    <w:rsid w:val="00A96DDC"/>
    <w:rsid w:val="00AA0388"/>
    <w:rsid w:val="00AB15A3"/>
    <w:rsid w:val="00AB460E"/>
    <w:rsid w:val="00AC3173"/>
    <w:rsid w:val="00AD6775"/>
    <w:rsid w:val="00AD682E"/>
    <w:rsid w:val="00AE0DCD"/>
    <w:rsid w:val="00AE1EBC"/>
    <w:rsid w:val="00AE429E"/>
    <w:rsid w:val="00B013F7"/>
    <w:rsid w:val="00B02D2B"/>
    <w:rsid w:val="00B06CEE"/>
    <w:rsid w:val="00B117F7"/>
    <w:rsid w:val="00B13CAC"/>
    <w:rsid w:val="00B22026"/>
    <w:rsid w:val="00B228CA"/>
    <w:rsid w:val="00B340C1"/>
    <w:rsid w:val="00B44E33"/>
    <w:rsid w:val="00B5362C"/>
    <w:rsid w:val="00B568E5"/>
    <w:rsid w:val="00B573DF"/>
    <w:rsid w:val="00B629A1"/>
    <w:rsid w:val="00B70F50"/>
    <w:rsid w:val="00B71CEC"/>
    <w:rsid w:val="00B806D4"/>
    <w:rsid w:val="00B811EA"/>
    <w:rsid w:val="00B90790"/>
    <w:rsid w:val="00B95CFF"/>
    <w:rsid w:val="00BB15AE"/>
    <w:rsid w:val="00BD07C2"/>
    <w:rsid w:val="00BD6D2A"/>
    <w:rsid w:val="00BE1D0A"/>
    <w:rsid w:val="00BE6BDD"/>
    <w:rsid w:val="00C00B58"/>
    <w:rsid w:val="00C03721"/>
    <w:rsid w:val="00C0508B"/>
    <w:rsid w:val="00C056BF"/>
    <w:rsid w:val="00C108F6"/>
    <w:rsid w:val="00C12D71"/>
    <w:rsid w:val="00C328C0"/>
    <w:rsid w:val="00C36A2C"/>
    <w:rsid w:val="00C6468B"/>
    <w:rsid w:val="00C67239"/>
    <w:rsid w:val="00C72948"/>
    <w:rsid w:val="00C8536C"/>
    <w:rsid w:val="00C93740"/>
    <w:rsid w:val="00C96DFC"/>
    <w:rsid w:val="00CA1C86"/>
    <w:rsid w:val="00CA5048"/>
    <w:rsid w:val="00CA5C12"/>
    <w:rsid w:val="00CB3228"/>
    <w:rsid w:val="00CB7707"/>
    <w:rsid w:val="00CC16FC"/>
    <w:rsid w:val="00CC4369"/>
    <w:rsid w:val="00CD039C"/>
    <w:rsid w:val="00CD5E2E"/>
    <w:rsid w:val="00CE2AE4"/>
    <w:rsid w:val="00CE4638"/>
    <w:rsid w:val="00CF188A"/>
    <w:rsid w:val="00CF1A16"/>
    <w:rsid w:val="00CF1E7C"/>
    <w:rsid w:val="00CF37B5"/>
    <w:rsid w:val="00D01D7B"/>
    <w:rsid w:val="00D11656"/>
    <w:rsid w:val="00D2628E"/>
    <w:rsid w:val="00D375BE"/>
    <w:rsid w:val="00D431BD"/>
    <w:rsid w:val="00D44A2F"/>
    <w:rsid w:val="00D45B71"/>
    <w:rsid w:val="00D4635E"/>
    <w:rsid w:val="00D54888"/>
    <w:rsid w:val="00D5581A"/>
    <w:rsid w:val="00D726A4"/>
    <w:rsid w:val="00D7569F"/>
    <w:rsid w:val="00D8234A"/>
    <w:rsid w:val="00D843B6"/>
    <w:rsid w:val="00D85CED"/>
    <w:rsid w:val="00D87BD8"/>
    <w:rsid w:val="00D94679"/>
    <w:rsid w:val="00DA59F1"/>
    <w:rsid w:val="00DA5EF7"/>
    <w:rsid w:val="00DB2CFF"/>
    <w:rsid w:val="00DB525D"/>
    <w:rsid w:val="00DC1E73"/>
    <w:rsid w:val="00DC30D9"/>
    <w:rsid w:val="00DC3396"/>
    <w:rsid w:val="00DC41D2"/>
    <w:rsid w:val="00DD3FD6"/>
    <w:rsid w:val="00DD4DD7"/>
    <w:rsid w:val="00DD536A"/>
    <w:rsid w:val="00DE2BAD"/>
    <w:rsid w:val="00DE5217"/>
    <w:rsid w:val="00DF59C7"/>
    <w:rsid w:val="00E11D09"/>
    <w:rsid w:val="00E1594F"/>
    <w:rsid w:val="00E270AC"/>
    <w:rsid w:val="00E30DFC"/>
    <w:rsid w:val="00E32E70"/>
    <w:rsid w:val="00E35CB2"/>
    <w:rsid w:val="00E3613D"/>
    <w:rsid w:val="00E46508"/>
    <w:rsid w:val="00E47EE5"/>
    <w:rsid w:val="00E533D9"/>
    <w:rsid w:val="00E5680A"/>
    <w:rsid w:val="00E57D72"/>
    <w:rsid w:val="00E629A2"/>
    <w:rsid w:val="00E6337B"/>
    <w:rsid w:val="00E662E0"/>
    <w:rsid w:val="00E84FB0"/>
    <w:rsid w:val="00E85DBC"/>
    <w:rsid w:val="00E87BFC"/>
    <w:rsid w:val="00E90D4A"/>
    <w:rsid w:val="00E9286C"/>
    <w:rsid w:val="00EB0DED"/>
    <w:rsid w:val="00EB10C2"/>
    <w:rsid w:val="00EC5399"/>
    <w:rsid w:val="00EE1EDA"/>
    <w:rsid w:val="00F0137E"/>
    <w:rsid w:val="00F03FB8"/>
    <w:rsid w:val="00F278B3"/>
    <w:rsid w:val="00F3019C"/>
    <w:rsid w:val="00F3571E"/>
    <w:rsid w:val="00F359DB"/>
    <w:rsid w:val="00F3607E"/>
    <w:rsid w:val="00F57E06"/>
    <w:rsid w:val="00F60217"/>
    <w:rsid w:val="00F749FD"/>
    <w:rsid w:val="00F80871"/>
    <w:rsid w:val="00F83395"/>
    <w:rsid w:val="00F8684D"/>
    <w:rsid w:val="00F92B72"/>
    <w:rsid w:val="00FB04DD"/>
    <w:rsid w:val="00FB1A50"/>
    <w:rsid w:val="00FC3FEF"/>
    <w:rsid w:val="00FD12AF"/>
    <w:rsid w:val="00FD58C3"/>
    <w:rsid w:val="00FF075F"/>
    <w:rsid w:val="00FF0DA8"/>
    <w:rsid w:val="00FF79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D140"/>
  <w15:chartTrackingRefBased/>
  <w15:docId w15:val="{60861D58-70F3-4D9C-B0B7-A4B555CB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pPr>
        <w:bidi/>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752"/>
    <w:pPr>
      <w:ind w:left="720"/>
      <w:contextualSpacing/>
    </w:pPr>
  </w:style>
  <w:style w:type="character" w:styleId="PlaceholderText">
    <w:name w:val="Placeholder Text"/>
    <w:basedOn w:val="DefaultParagraphFont"/>
    <w:uiPriority w:val="99"/>
    <w:semiHidden/>
    <w:rsid w:val="00BD07C2"/>
    <w:rPr>
      <w:color w:val="808080"/>
    </w:rPr>
  </w:style>
  <w:style w:type="character" w:styleId="CommentReference">
    <w:name w:val="annotation reference"/>
    <w:basedOn w:val="DefaultParagraphFont"/>
    <w:uiPriority w:val="99"/>
    <w:semiHidden/>
    <w:unhideWhenUsed/>
    <w:rsid w:val="008C3B99"/>
    <w:rPr>
      <w:sz w:val="16"/>
      <w:szCs w:val="16"/>
    </w:rPr>
  </w:style>
  <w:style w:type="paragraph" w:styleId="CommentText">
    <w:name w:val="annotation text"/>
    <w:basedOn w:val="Normal"/>
    <w:link w:val="CommentTextChar"/>
    <w:uiPriority w:val="99"/>
    <w:semiHidden/>
    <w:unhideWhenUsed/>
    <w:rsid w:val="008C3B99"/>
    <w:pPr>
      <w:spacing w:line="240" w:lineRule="auto"/>
    </w:pPr>
    <w:rPr>
      <w:sz w:val="20"/>
      <w:szCs w:val="20"/>
    </w:rPr>
  </w:style>
  <w:style w:type="character" w:customStyle="1" w:styleId="CommentTextChar">
    <w:name w:val="Comment Text Char"/>
    <w:basedOn w:val="DefaultParagraphFont"/>
    <w:link w:val="CommentText"/>
    <w:uiPriority w:val="99"/>
    <w:semiHidden/>
    <w:rsid w:val="008C3B99"/>
    <w:rPr>
      <w:sz w:val="20"/>
      <w:szCs w:val="20"/>
    </w:rPr>
  </w:style>
  <w:style w:type="paragraph" w:styleId="CommentSubject">
    <w:name w:val="annotation subject"/>
    <w:basedOn w:val="CommentText"/>
    <w:next w:val="CommentText"/>
    <w:link w:val="CommentSubjectChar"/>
    <w:uiPriority w:val="99"/>
    <w:semiHidden/>
    <w:unhideWhenUsed/>
    <w:rsid w:val="008C3B99"/>
    <w:rPr>
      <w:b/>
      <w:bCs/>
    </w:rPr>
  </w:style>
  <w:style w:type="character" w:customStyle="1" w:styleId="CommentSubjectChar">
    <w:name w:val="Comment Subject Char"/>
    <w:basedOn w:val="CommentTextChar"/>
    <w:link w:val="CommentSubject"/>
    <w:uiPriority w:val="99"/>
    <w:semiHidden/>
    <w:rsid w:val="008C3B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5</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Tuby</dc:creator>
  <cp:keywords/>
  <dc:description/>
  <cp:lastModifiedBy>Adam Tuby</cp:lastModifiedBy>
  <cp:revision>406</cp:revision>
  <cp:lastPrinted>2022-05-28T17:38:00Z</cp:lastPrinted>
  <dcterms:created xsi:type="dcterms:W3CDTF">2022-05-28T02:33:00Z</dcterms:created>
  <dcterms:modified xsi:type="dcterms:W3CDTF">2022-05-28T19:54:00Z</dcterms:modified>
</cp:coreProperties>
</file>